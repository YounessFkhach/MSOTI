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EFD" w:rsidRPr="00D22EFD" w:rsidRDefault="00C64F1E" w:rsidP="00C64F1E">
      <w:pPr>
        <w:bidi w:val="0"/>
        <w:jc w:val="center"/>
        <w:rPr>
          <w:noProof/>
          <w:sz w:val="36"/>
          <w:szCs w:val="36"/>
          <w:lang w:val="fr-FR"/>
        </w:rPr>
      </w:pPr>
      <w:r>
        <w:rPr>
          <w:noProof/>
          <w:sz w:val="36"/>
          <w:szCs w:val="36"/>
          <w:lang w:val="fr-FR"/>
        </w:rPr>
        <w:t>J2EE Master OTI</w:t>
      </w:r>
    </w:p>
    <w:p w:rsidR="003F3872" w:rsidRPr="0002782A" w:rsidRDefault="00473922" w:rsidP="00D22EFD">
      <w:pPr>
        <w:bidi w:val="0"/>
        <w:jc w:val="center"/>
        <w:rPr>
          <w:noProof/>
          <w:sz w:val="36"/>
          <w:szCs w:val="36"/>
          <w:lang w:val="fr-FR"/>
        </w:rPr>
      </w:pPr>
      <w:r w:rsidRPr="0002782A">
        <w:rPr>
          <w:noProof/>
          <w:sz w:val="36"/>
          <w:szCs w:val="36"/>
          <w:lang w:val="fr-FR"/>
        </w:rPr>
        <w:t>Atelier MVC</w:t>
      </w:r>
    </w:p>
    <w:p w:rsidR="00833211" w:rsidRDefault="00833211" w:rsidP="00833211">
      <w:pPr>
        <w:bidi w:val="0"/>
        <w:jc w:val="center"/>
        <w:rPr>
          <w:noProof/>
          <w:sz w:val="36"/>
          <w:szCs w:val="36"/>
          <w:lang w:val="fr-FR"/>
        </w:rPr>
      </w:pPr>
      <w:r>
        <w:rPr>
          <w:noProof/>
          <w:sz w:val="36"/>
          <w:szCs w:val="36"/>
          <w:lang w:val="fr-FR"/>
        </w:rPr>
        <w:t>Couche Présentation</w:t>
      </w:r>
    </w:p>
    <w:p w:rsidR="00F16B5B" w:rsidRPr="00F16B5B" w:rsidRDefault="00F16B5B" w:rsidP="00F16B5B">
      <w:pPr>
        <w:bidi w:val="0"/>
        <w:rPr>
          <w:noProof/>
          <w:sz w:val="24"/>
          <w:szCs w:val="24"/>
          <w:lang w:val="fr-FR"/>
        </w:rPr>
      </w:pPr>
      <w:r w:rsidRPr="00F16B5B">
        <w:rPr>
          <w:noProof/>
          <w:sz w:val="24"/>
          <w:szCs w:val="24"/>
          <w:lang w:val="fr-FR"/>
        </w:rPr>
        <w:t>Structure du projet</w:t>
      </w:r>
    </w:p>
    <w:p w:rsidR="00F16B5B" w:rsidRDefault="00F16B5B" w:rsidP="00F16B5B">
      <w:pPr>
        <w:bidi w:val="0"/>
        <w:jc w:val="center"/>
        <w:rPr>
          <w:noProof/>
          <w:sz w:val="36"/>
          <w:szCs w:val="36"/>
          <w:lang w:val="fr-FR"/>
        </w:rPr>
      </w:pPr>
      <w:r>
        <w:rPr>
          <w:noProof/>
          <w:sz w:val="36"/>
          <w:szCs w:val="36"/>
        </w:rPr>
        <w:drawing>
          <wp:inline distT="0" distB="0" distL="0" distR="0">
            <wp:extent cx="2769870" cy="3446780"/>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69870" cy="3446780"/>
                    </a:xfrm>
                    <a:prstGeom prst="rect">
                      <a:avLst/>
                    </a:prstGeom>
                    <a:noFill/>
                    <a:ln w="9525">
                      <a:noFill/>
                      <a:miter lim="800000"/>
                      <a:headEnd/>
                      <a:tailEnd/>
                    </a:ln>
                  </pic:spPr>
                </pic:pic>
              </a:graphicData>
            </a:graphic>
          </wp:inline>
        </w:drawing>
      </w:r>
    </w:p>
    <w:p w:rsidR="002D6882" w:rsidRPr="00944A60" w:rsidRDefault="002D6882" w:rsidP="002D6882">
      <w:pPr>
        <w:bidi w:val="0"/>
        <w:rPr>
          <w:b/>
          <w:bCs/>
          <w:noProof/>
          <w:lang w:val="fr-FR"/>
        </w:rPr>
      </w:pPr>
      <w:r w:rsidRPr="00944A60">
        <w:rPr>
          <w:b/>
          <w:bCs/>
          <w:noProof/>
          <w:lang w:val="fr-FR"/>
        </w:rPr>
        <w:t xml:space="preserve">Etape1 : Ecrire fichier Article.jsp permettant de </w:t>
      </w:r>
      <w:r w:rsidR="00944A60" w:rsidRPr="00944A60">
        <w:rPr>
          <w:b/>
          <w:bCs/>
          <w:noProof/>
          <w:lang w:val="fr-FR"/>
        </w:rPr>
        <w:t>saisir les infos concernant un article</w:t>
      </w:r>
    </w:p>
    <w:tbl>
      <w:tblPr>
        <w:tblStyle w:val="Grilledutableau"/>
        <w:tblW w:w="0" w:type="auto"/>
        <w:tblLook w:val="04A0"/>
      </w:tblPr>
      <w:tblGrid>
        <w:gridCol w:w="10682"/>
      </w:tblGrid>
      <w:tr w:rsidR="00CD2069" w:rsidTr="00CD2069">
        <w:tc>
          <w:tcPr>
            <w:tcW w:w="10682" w:type="dxa"/>
          </w:tcPr>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r w:rsidRPr="00806F38">
              <w:rPr>
                <w:rFonts w:ascii="Courier New" w:hAnsi="Courier New" w:cs="Courier New"/>
                <w:color w:val="7F007F"/>
                <w:sz w:val="20"/>
                <w:szCs w:val="20"/>
                <w:lang w:val="fr-FR"/>
              </w:rPr>
              <w:t>import</w:t>
            </w:r>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w:t>
            </w:r>
            <w:proofErr w:type="spellStart"/>
            <w:r w:rsidRPr="00806F38">
              <w:rPr>
                <w:rFonts w:ascii="Courier New" w:hAnsi="Courier New" w:cs="Courier New"/>
                <w:i/>
                <w:iCs/>
                <w:color w:val="2A00FF"/>
                <w:sz w:val="20"/>
                <w:szCs w:val="20"/>
                <w:lang w:val="fr-FR"/>
              </w:rPr>
              <w:t>metier.Produit</w:t>
            </w:r>
            <w:proofErr w:type="spellEnd"/>
            <w:r w:rsidRPr="00806F38">
              <w:rPr>
                <w:rFonts w:ascii="Courier New" w:hAnsi="Courier New" w:cs="Courier New"/>
                <w:i/>
                <w:iCs/>
                <w:color w:val="2A00FF"/>
                <w:sz w:val="20"/>
                <w:szCs w:val="20"/>
                <w:lang w:val="fr-FR"/>
              </w:rPr>
              <w:t>"</w:t>
            </w:r>
            <w:r w:rsidRPr="00806F38">
              <w:rPr>
                <w:rFonts w:ascii="Courier New" w:hAnsi="Courier New" w:cs="Courier New"/>
                <w:color w:val="BF5F3F"/>
                <w:sz w:val="20"/>
                <w:szCs w:val="20"/>
                <w:lang w:val="fr-FR"/>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sz w:val="20"/>
                <w:szCs w:val="20"/>
                <w:lang w:val="fr-FR"/>
              </w:rPr>
              <w:t xml:space="preserve"> </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language</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"java"</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contentType</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w:t>
            </w:r>
            <w:proofErr w:type="spellStart"/>
            <w:r w:rsidRPr="00806F38">
              <w:rPr>
                <w:rFonts w:ascii="Courier New" w:hAnsi="Courier New" w:cs="Courier New"/>
                <w:i/>
                <w:iCs/>
                <w:color w:val="2A00FF"/>
                <w:sz w:val="20"/>
                <w:szCs w:val="20"/>
                <w:lang w:val="fr-FR"/>
              </w:rPr>
              <w:t>text</w:t>
            </w:r>
            <w:proofErr w:type="spellEnd"/>
            <w:r w:rsidRPr="00806F38">
              <w:rPr>
                <w:rFonts w:ascii="Courier New" w:hAnsi="Courier New" w:cs="Courier New"/>
                <w:i/>
                <w:iCs/>
                <w:color w:val="2A00FF"/>
                <w:sz w:val="20"/>
                <w:szCs w:val="20"/>
                <w:lang w:val="fr-FR"/>
              </w:rPr>
              <w:t xml:space="preserve">/html; </w:t>
            </w:r>
            <w:proofErr w:type="spellStart"/>
            <w:r w:rsidRPr="00806F38">
              <w:rPr>
                <w:rFonts w:ascii="Courier New" w:hAnsi="Courier New" w:cs="Courier New"/>
                <w:i/>
                <w:iCs/>
                <w:color w:val="2A00FF"/>
                <w:sz w:val="20"/>
                <w:szCs w:val="20"/>
                <w:lang w:val="fr-FR"/>
              </w:rPr>
              <w:t>charset</w:t>
            </w:r>
            <w:proofErr w:type="spellEnd"/>
            <w:r w:rsidRPr="00806F38">
              <w:rPr>
                <w:rFonts w:ascii="Courier New" w:hAnsi="Courier New" w:cs="Courier New"/>
                <w:i/>
                <w:iCs/>
                <w:color w:val="2A00FF"/>
                <w:sz w:val="20"/>
                <w:szCs w:val="20"/>
                <w:lang w:val="fr-FR"/>
              </w:rPr>
              <w:t>=ISO-8859-1"</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pageEncoding</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"ISO-8859-1"</w:t>
            </w:r>
            <w:r w:rsidRPr="00806F38">
              <w:rPr>
                <w:rFonts w:ascii="Courier New" w:hAnsi="Courier New" w:cs="Courier New"/>
                <w:color w:val="BF5F3F"/>
                <w:sz w:val="20"/>
                <w:szCs w:val="20"/>
                <w:lang w:val="fr-FR"/>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DOCTYPE</w:t>
            </w:r>
            <w:r w:rsidRPr="00806F38">
              <w:rPr>
                <w:rFonts w:ascii="Courier New" w:hAnsi="Courier New" w:cs="Courier New"/>
                <w:sz w:val="20"/>
                <w:szCs w:val="20"/>
                <w:lang w:val="fr-FR"/>
              </w:rPr>
              <w:t xml:space="preserve"> </w:t>
            </w:r>
            <w:r w:rsidRPr="00806F38">
              <w:rPr>
                <w:rFonts w:ascii="Courier New" w:hAnsi="Courier New" w:cs="Courier New"/>
                <w:color w:val="008080"/>
                <w:sz w:val="20"/>
                <w:szCs w:val="20"/>
                <w:lang w:val="fr-FR"/>
              </w:rPr>
              <w:t>html</w:t>
            </w:r>
            <w:r w:rsidRPr="00806F38">
              <w:rPr>
                <w:rFonts w:ascii="Courier New" w:hAnsi="Courier New" w:cs="Courier New"/>
                <w:sz w:val="20"/>
                <w:szCs w:val="20"/>
                <w:lang w:val="fr-FR"/>
              </w:rPr>
              <w:t xml:space="preserve"> </w:t>
            </w:r>
            <w:r w:rsidRPr="00806F38">
              <w:rPr>
                <w:rFonts w:ascii="Courier New" w:hAnsi="Courier New" w:cs="Courier New"/>
                <w:color w:val="808080"/>
                <w:sz w:val="20"/>
                <w:szCs w:val="20"/>
                <w:lang w:val="fr-FR"/>
              </w:rPr>
              <w:t>PUBLIC</w:t>
            </w:r>
            <w:r w:rsidRPr="00806F38">
              <w:rPr>
                <w:rFonts w:ascii="Courier New" w:hAnsi="Courier New" w:cs="Courier New"/>
                <w:sz w:val="20"/>
                <w:szCs w:val="20"/>
                <w:lang w:val="fr-FR"/>
              </w:rPr>
              <w:t xml:space="preserve"> </w:t>
            </w:r>
            <w:r w:rsidRPr="00806F38">
              <w:rPr>
                <w:rFonts w:ascii="Courier New" w:hAnsi="Courier New" w:cs="Courier New"/>
                <w:color w:val="008080"/>
                <w:sz w:val="20"/>
                <w:szCs w:val="20"/>
                <w:lang w:val="fr-FR"/>
              </w:rPr>
              <w:t xml:space="preserve">"-//W3C//DTD HTML 4.01 </w:t>
            </w:r>
            <w:proofErr w:type="spellStart"/>
            <w:r w:rsidRPr="00806F38">
              <w:rPr>
                <w:rFonts w:ascii="Courier New" w:hAnsi="Courier New" w:cs="Courier New"/>
                <w:color w:val="008080"/>
                <w:sz w:val="20"/>
                <w:szCs w:val="20"/>
                <w:lang w:val="fr-FR"/>
              </w:rPr>
              <w:t>Transitional</w:t>
            </w:r>
            <w:proofErr w:type="spellEnd"/>
            <w:r w:rsidRPr="00806F38">
              <w:rPr>
                <w:rFonts w:ascii="Courier New" w:hAnsi="Courier New" w:cs="Courier New"/>
                <w:color w:val="008080"/>
                <w:sz w:val="20"/>
                <w:szCs w:val="20"/>
                <w:lang w:val="fr-FR"/>
              </w:rPr>
              <w:t>//EN"</w:t>
            </w:r>
            <w:r w:rsidRPr="00806F38">
              <w:rPr>
                <w:rFonts w:ascii="Courier New" w:hAnsi="Courier New" w:cs="Courier New"/>
                <w:sz w:val="20"/>
                <w:szCs w:val="20"/>
                <w:lang w:val="fr-FR"/>
              </w:rPr>
              <w:t xml:space="preserve"> </w:t>
            </w:r>
            <w:r w:rsidRPr="00806F38">
              <w:rPr>
                <w:rFonts w:ascii="Courier New" w:hAnsi="Courier New" w:cs="Courier New"/>
                <w:color w:val="3F7F5F"/>
                <w:sz w:val="20"/>
                <w:szCs w:val="20"/>
                <w:lang w:val="fr-FR"/>
              </w:rPr>
              <w:t>"http://www.w3.org/TR/html4/loose.dtd"</w:t>
            </w:r>
            <w:r w:rsidRPr="00806F38">
              <w:rPr>
                <w:rFonts w:ascii="Courier New" w:hAnsi="Courier New" w:cs="Courier New"/>
                <w:color w:val="008080"/>
                <w:sz w:val="20"/>
                <w:szCs w:val="20"/>
                <w:lang w:val="fr-FR"/>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 xml:space="preserve">"text/html; </w:t>
            </w:r>
            <w:proofErr w:type="spellStart"/>
            <w:r>
              <w:rPr>
                <w:rFonts w:ascii="Courier New" w:hAnsi="Courier New" w:cs="Courier New"/>
                <w:i/>
                <w:iCs/>
                <w:color w:val="2A00FF"/>
                <w:sz w:val="20"/>
                <w:szCs w:val="20"/>
              </w:rPr>
              <w:t>charset</w:t>
            </w:r>
            <w:proofErr w:type="spellEnd"/>
            <w:r>
              <w:rPr>
                <w:rFonts w:ascii="Courier New" w:hAnsi="Courier New" w:cs="Courier New"/>
                <w:i/>
                <w:iCs/>
                <w:color w:val="2A00FF"/>
                <w:sz w:val="20"/>
                <w:szCs w:val="20"/>
              </w:rPr>
              <w:t>=ISO-8859-1"</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roofErr w:type="spellStart"/>
            <w:r>
              <w:rPr>
                <w:rFonts w:ascii="Courier New" w:hAnsi="Courier New" w:cs="Courier New"/>
                <w:color w:val="000000"/>
                <w:sz w:val="20"/>
                <w:szCs w:val="20"/>
              </w:rPr>
              <w:t>GestionProduits</w:t>
            </w:r>
            <w:proofErr w:type="spellEnd"/>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h3</w:t>
            </w:r>
            <w:r w:rsidRPr="00806F38">
              <w:rPr>
                <w:rFonts w:ascii="Courier New" w:hAnsi="Courier New" w:cs="Courier New"/>
                <w:color w:val="008080"/>
                <w:sz w:val="20"/>
                <w:szCs w:val="20"/>
                <w:lang w:val="fr-FR"/>
              </w:rPr>
              <w:t>&gt;</w:t>
            </w:r>
            <w:r w:rsidRPr="00806F38">
              <w:rPr>
                <w:rFonts w:ascii="Courier New" w:hAnsi="Courier New" w:cs="Courier New"/>
                <w:color w:val="000000"/>
                <w:sz w:val="20"/>
                <w:szCs w:val="20"/>
                <w:lang w:val="fr-FR"/>
              </w:rPr>
              <w:t xml:space="preserve">Tutorial </w:t>
            </w:r>
            <w:proofErr w:type="gramStart"/>
            <w:r w:rsidRPr="00806F38">
              <w:rPr>
                <w:rFonts w:ascii="Courier New" w:hAnsi="Courier New" w:cs="Courier New"/>
                <w:color w:val="000000"/>
                <w:sz w:val="20"/>
                <w:szCs w:val="20"/>
                <w:lang w:val="fr-FR"/>
              </w:rPr>
              <w:t>JEE(</w:t>
            </w:r>
            <w:proofErr w:type="gramEnd"/>
            <w:r w:rsidRPr="00806F38">
              <w:rPr>
                <w:rFonts w:ascii="Courier New" w:hAnsi="Courier New" w:cs="Courier New"/>
                <w:color w:val="000000"/>
                <w:sz w:val="20"/>
                <w:szCs w:val="20"/>
                <w:lang w:val="fr-FR"/>
              </w:rPr>
              <w:t xml:space="preserve"> JSP </w:t>
            </w:r>
            <w:r w:rsidRPr="00806F38">
              <w:rPr>
                <w:rFonts w:ascii="Courier New" w:hAnsi="Courier New" w:cs="Courier New"/>
                <w:color w:val="000000"/>
                <w:sz w:val="20"/>
                <w:szCs w:val="20"/>
                <w:u w:val="single"/>
                <w:lang w:val="fr-FR"/>
              </w:rPr>
              <w:t>Servlet</w:t>
            </w:r>
            <w:r w:rsidRPr="00806F38">
              <w:rPr>
                <w:rFonts w:ascii="Courier New" w:hAnsi="Courier New" w:cs="Courier New"/>
                <w:color w:val="000000"/>
                <w:sz w:val="20"/>
                <w:szCs w:val="20"/>
                <w:lang w:val="fr-FR"/>
              </w:rPr>
              <w:t xml:space="preserve"> MVC </w:t>
            </w:r>
            <w:r w:rsidRPr="00806F38">
              <w:rPr>
                <w:rFonts w:ascii="Courier New" w:hAnsi="Courier New" w:cs="Courier New"/>
                <w:color w:val="000000"/>
                <w:sz w:val="20"/>
                <w:szCs w:val="20"/>
                <w:u w:val="single"/>
                <w:lang w:val="fr-FR"/>
              </w:rPr>
              <w:t>et</w:t>
            </w:r>
            <w:r w:rsidRPr="00806F38">
              <w:rPr>
                <w:rFonts w:ascii="Courier New" w:hAnsi="Courier New" w:cs="Courier New"/>
                <w:color w:val="000000"/>
                <w:sz w:val="20"/>
                <w:szCs w:val="20"/>
                <w:lang w:val="fr-FR"/>
              </w:rPr>
              <w:t xml:space="preserve"> JDBC)</w:t>
            </w: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h3</w:t>
            </w:r>
            <w:r w:rsidRPr="00806F38">
              <w:rPr>
                <w:rFonts w:ascii="Courier New" w:hAnsi="Courier New" w:cs="Courier New"/>
                <w:color w:val="008080"/>
                <w:sz w:val="20"/>
                <w:szCs w:val="20"/>
                <w:lang w:val="fr-FR"/>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h2</w:t>
            </w:r>
            <w:r w:rsidRPr="00806F38">
              <w:rPr>
                <w:rFonts w:ascii="Courier New" w:hAnsi="Courier New" w:cs="Courier New"/>
                <w:color w:val="008080"/>
                <w:sz w:val="20"/>
                <w:szCs w:val="20"/>
                <w:lang w:val="fr-FR"/>
              </w:rPr>
              <w:t>&gt;</w:t>
            </w:r>
            <w:r w:rsidRPr="00806F38">
              <w:rPr>
                <w:rFonts w:ascii="Courier New" w:hAnsi="Courier New" w:cs="Courier New"/>
                <w:color w:val="000000"/>
                <w:sz w:val="20"/>
                <w:szCs w:val="20"/>
                <w:u w:val="single"/>
                <w:lang w:val="fr-FR"/>
              </w:rPr>
              <w:t>Ajouter</w:t>
            </w:r>
            <w:r w:rsidRPr="00806F38">
              <w:rPr>
                <w:rFonts w:ascii="Courier New" w:hAnsi="Courier New" w:cs="Courier New"/>
                <w:color w:val="000000"/>
                <w:sz w:val="20"/>
                <w:szCs w:val="20"/>
                <w:lang w:val="fr-FR"/>
              </w:rPr>
              <w:t xml:space="preserve"> </w:t>
            </w:r>
            <w:r w:rsidRPr="00806F38">
              <w:rPr>
                <w:rFonts w:ascii="Courier New" w:hAnsi="Courier New" w:cs="Courier New"/>
                <w:color w:val="000000"/>
                <w:sz w:val="20"/>
                <w:szCs w:val="20"/>
                <w:u w:val="single"/>
                <w:lang w:val="fr-FR"/>
              </w:rPr>
              <w:t>un</w:t>
            </w:r>
            <w:r w:rsidRPr="00806F38">
              <w:rPr>
                <w:rFonts w:ascii="Courier New" w:hAnsi="Courier New" w:cs="Courier New"/>
                <w:color w:val="000000"/>
                <w:sz w:val="20"/>
                <w:szCs w:val="20"/>
                <w:lang w:val="fr-FR"/>
              </w:rPr>
              <w:t xml:space="preserve"> </w:t>
            </w:r>
            <w:r w:rsidRPr="00806F38">
              <w:rPr>
                <w:rFonts w:ascii="Courier New" w:hAnsi="Courier New" w:cs="Courier New"/>
                <w:color w:val="000000"/>
                <w:sz w:val="20"/>
                <w:szCs w:val="20"/>
                <w:u w:val="single"/>
                <w:lang w:val="fr-FR"/>
              </w:rPr>
              <w:t>nouveau</w:t>
            </w:r>
            <w:r w:rsidRPr="00806F38">
              <w:rPr>
                <w:rFonts w:ascii="Courier New" w:hAnsi="Courier New" w:cs="Courier New"/>
                <w:color w:val="000000"/>
                <w:sz w:val="20"/>
                <w:szCs w:val="20"/>
                <w:lang w:val="fr-FR"/>
              </w:rPr>
              <w:t xml:space="preserve"> </w:t>
            </w:r>
            <w:r w:rsidRPr="00806F38">
              <w:rPr>
                <w:rFonts w:ascii="Courier New" w:hAnsi="Courier New" w:cs="Courier New"/>
                <w:color w:val="000000"/>
                <w:sz w:val="20"/>
                <w:szCs w:val="20"/>
                <w:u w:val="single"/>
                <w:lang w:val="fr-FR"/>
              </w:rPr>
              <w:t>Produit</w:t>
            </w: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h2</w:t>
            </w:r>
            <w:r w:rsidRPr="00806F38">
              <w:rPr>
                <w:rFonts w:ascii="Courier New" w:hAnsi="Courier New" w:cs="Courier New"/>
                <w:color w:val="008080"/>
                <w:sz w:val="20"/>
                <w:szCs w:val="20"/>
                <w:lang w:val="fr-FR"/>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"30%"</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u w:val="single"/>
              </w:rPr>
              <w:t>Nom</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"nom"</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Description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desc</w:t>
            </w:r>
            <w:proofErr w:type="spellEnd"/>
            <w:r>
              <w:rPr>
                <w:rFonts w:ascii="Courier New" w:hAnsi="Courier New" w:cs="Courier New"/>
                <w:i/>
                <w:iCs/>
                <w:color w:val="2A00FF"/>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tr</w:t>
            </w:r>
            <w:r w:rsidRPr="00806F38">
              <w:rPr>
                <w:rFonts w:ascii="Courier New" w:hAnsi="Courier New" w:cs="Courier New"/>
                <w:color w:val="008080"/>
                <w:sz w:val="20"/>
                <w:szCs w:val="20"/>
                <w:lang w:val="fr-FR"/>
              </w:rPr>
              <w:t>&gt;&lt;</w:t>
            </w:r>
            <w:r w:rsidRPr="00806F38">
              <w:rPr>
                <w:rFonts w:ascii="Courier New" w:hAnsi="Courier New" w:cs="Courier New"/>
                <w:color w:val="3F7F7F"/>
                <w:sz w:val="20"/>
                <w:szCs w:val="20"/>
                <w:lang w:val="fr-FR"/>
              </w:rPr>
              <w:t>tr</w:t>
            </w:r>
            <w:r w:rsidRPr="00806F38">
              <w:rPr>
                <w:rFonts w:ascii="Courier New" w:hAnsi="Courier New" w:cs="Courier New"/>
                <w:color w:val="008080"/>
                <w:sz w:val="20"/>
                <w:szCs w:val="20"/>
                <w:lang w:val="fr-FR"/>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td</w:t>
            </w:r>
            <w:r w:rsidRPr="00806F38">
              <w:rPr>
                <w:rFonts w:ascii="Courier New" w:hAnsi="Courier New" w:cs="Courier New"/>
                <w:color w:val="008080"/>
                <w:sz w:val="20"/>
                <w:szCs w:val="20"/>
                <w:lang w:val="fr-FR"/>
              </w:rPr>
              <w:t>&gt;</w:t>
            </w:r>
            <w:r w:rsidRPr="00806F38">
              <w:rPr>
                <w:rFonts w:ascii="Courier New" w:hAnsi="Courier New" w:cs="Courier New"/>
                <w:color w:val="000000"/>
                <w:sz w:val="20"/>
                <w:szCs w:val="20"/>
                <w:u w:val="single"/>
                <w:lang w:val="fr-FR"/>
              </w:rPr>
              <w:t>Prix</w:t>
            </w:r>
            <w:r w:rsidRPr="00806F38">
              <w:rPr>
                <w:rFonts w:ascii="Courier New" w:hAnsi="Courier New" w:cs="Courier New"/>
                <w:color w:val="000000"/>
                <w:sz w:val="20"/>
                <w:szCs w:val="20"/>
                <w:lang w:val="fr-FR"/>
              </w:rPr>
              <w:t xml:space="preserve"> </w:t>
            </w: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td</w:t>
            </w:r>
            <w:r w:rsidRPr="00806F38">
              <w:rPr>
                <w:rFonts w:ascii="Courier New" w:hAnsi="Courier New" w:cs="Courier New"/>
                <w:color w:val="008080"/>
                <w:sz w:val="20"/>
                <w:szCs w:val="20"/>
                <w:lang w:val="fr-FR"/>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"prix"</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tr</w:t>
            </w:r>
            <w:r w:rsidRPr="00806F38">
              <w:rPr>
                <w:rFonts w:ascii="Courier New" w:hAnsi="Courier New" w:cs="Courier New"/>
                <w:color w:val="008080"/>
                <w:sz w:val="20"/>
                <w:szCs w:val="20"/>
                <w:lang w:val="fr-FR"/>
              </w:rPr>
              <w:t>&gt;&lt;</w:t>
            </w:r>
            <w:r w:rsidRPr="00806F38">
              <w:rPr>
                <w:rFonts w:ascii="Courier New" w:hAnsi="Courier New" w:cs="Courier New"/>
                <w:color w:val="3F7F7F"/>
                <w:sz w:val="20"/>
                <w:szCs w:val="20"/>
                <w:lang w:val="fr-FR"/>
              </w:rPr>
              <w:t>tr</w:t>
            </w:r>
            <w:r w:rsidRPr="00806F38">
              <w:rPr>
                <w:rFonts w:ascii="Courier New" w:hAnsi="Courier New" w:cs="Courier New"/>
                <w:color w:val="008080"/>
                <w:sz w:val="20"/>
                <w:szCs w:val="20"/>
                <w:lang w:val="fr-FR"/>
              </w:rPr>
              <w:t>&gt;</w:t>
            </w:r>
          </w:p>
          <w:p w:rsidR="00CD2069" w:rsidRPr="00806F38" w:rsidRDefault="00CD2069" w:rsidP="00CD2069">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td</w:t>
            </w:r>
            <w:r w:rsidRPr="00806F38">
              <w:rPr>
                <w:rFonts w:ascii="Courier New" w:hAnsi="Courier New" w:cs="Courier New"/>
                <w:color w:val="008080"/>
                <w:sz w:val="20"/>
                <w:szCs w:val="20"/>
                <w:lang w:val="fr-FR"/>
              </w:rPr>
              <w:t>&gt;</w:t>
            </w:r>
            <w:r w:rsidRPr="00806F38">
              <w:rPr>
                <w:rFonts w:ascii="Courier New" w:hAnsi="Courier New" w:cs="Courier New"/>
                <w:color w:val="000000"/>
                <w:sz w:val="20"/>
                <w:szCs w:val="20"/>
                <w:u w:val="single"/>
                <w:lang w:val="fr-FR"/>
              </w:rPr>
              <w:t>Etat</w:t>
            </w: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td</w:t>
            </w:r>
            <w:r w:rsidRPr="00806F38">
              <w:rPr>
                <w:rFonts w:ascii="Courier New" w:hAnsi="Courier New" w:cs="Courier New"/>
                <w:color w:val="008080"/>
                <w:sz w:val="20"/>
                <w:szCs w:val="20"/>
                <w:lang w:val="fr-FR"/>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etat</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sz w:val="20"/>
                <w:szCs w:val="20"/>
              </w:rPr>
              <w:t xml:space="preserve"> </w:t>
            </w:r>
            <w:proofErr w:type="spellStart"/>
            <w:r>
              <w:rPr>
                <w:rFonts w:ascii="Courier New" w:hAnsi="Courier New" w:cs="Courier New"/>
                <w:color w:val="7F007F"/>
                <w:sz w:val="20"/>
                <w:szCs w:val="20"/>
              </w:rPr>
              <w:t>colspan</w:t>
            </w:r>
            <w:proofErr w:type="spellEnd"/>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valider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"60%"</w:t>
            </w:r>
            <w:r>
              <w:rPr>
                <w:rFonts w:ascii="Courier New" w:hAnsi="Courier New" w:cs="Courier New"/>
                <w:color w:val="008080"/>
                <w:sz w:val="20"/>
                <w:szCs w:val="20"/>
              </w:rPr>
              <w:t>&gt;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CD2069" w:rsidRDefault="00CD2069" w:rsidP="00CD2069">
            <w:pPr>
              <w:bidi w:val="0"/>
              <w:rPr>
                <w:b/>
                <w:bCs/>
                <w:noProof/>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tc>
      </w:tr>
    </w:tbl>
    <w:p w:rsidR="00473922" w:rsidRDefault="00944A60" w:rsidP="00833211">
      <w:pPr>
        <w:bidi w:val="0"/>
        <w:jc w:val="center"/>
        <w:rPr>
          <w:b/>
          <w:bCs/>
          <w:noProof/>
        </w:rPr>
      </w:pPr>
      <w:r>
        <w:rPr>
          <w:b/>
          <w:bCs/>
          <w:noProof/>
        </w:rPr>
        <w:lastRenderedPageBreak/>
        <w:drawing>
          <wp:inline distT="0" distB="0" distL="0" distR="0">
            <wp:extent cx="2444115" cy="169672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44115" cy="1696720"/>
                    </a:xfrm>
                    <a:prstGeom prst="rect">
                      <a:avLst/>
                    </a:prstGeom>
                    <a:noFill/>
                    <a:ln w="9525">
                      <a:noFill/>
                      <a:miter lim="800000"/>
                      <a:headEnd/>
                      <a:tailEnd/>
                    </a:ln>
                  </pic:spPr>
                </pic:pic>
              </a:graphicData>
            </a:graphic>
          </wp:inline>
        </w:drawing>
      </w:r>
    </w:p>
    <w:p w:rsidR="00FA7F69" w:rsidRPr="00FA7F69" w:rsidRDefault="00FA7F69" w:rsidP="00AB7057">
      <w:pPr>
        <w:bidi w:val="0"/>
        <w:jc w:val="center"/>
        <w:rPr>
          <w:b/>
          <w:bCs/>
          <w:noProof/>
          <w:sz w:val="36"/>
          <w:szCs w:val="36"/>
          <w:lang w:val="fr-FR"/>
        </w:rPr>
      </w:pPr>
      <w:r w:rsidRPr="00FA7F69">
        <w:rPr>
          <w:b/>
          <w:bCs/>
          <w:noProof/>
          <w:sz w:val="36"/>
          <w:szCs w:val="36"/>
          <w:lang w:val="fr-FR"/>
        </w:rPr>
        <w:t>Controleur</w:t>
      </w:r>
    </w:p>
    <w:p w:rsidR="00FA7F69" w:rsidRDefault="00FA7F69" w:rsidP="00FA7F69">
      <w:pPr>
        <w:bidi w:val="0"/>
        <w:rPr>
          <w:b/>
          <w:bCs/>
          <w:noProof/>
          <w:lang w:val="fr-FR"/>
        </w:rPr>
      </w:pPr>
      <w:r>
        <w:rPr>
          <w:b/>
          <w:bCs/>
          <w:noProof/>
          <w:lang w:val="fr-FR"/>
        </w:rPr>
        <w:t>Le controleur est représenté par une servlet</w:t>
      </w:r>
      <w:r w:rsidR="001527A5">
        <w:rPr>
          <w:b/>
          <w:bCs/>
          <w:noProof/>
          <w:lang w:val="fr-FR"/>
        </w:rPr>
        <w:t xml:space="preserve"> dans le pattern MVC</w:t>
      </w:r>
    </w:p>
    <w:p w:rsidR="000B5B41" w:rsidRPr="00944A60" w:rsidRDefault="00FA7F69" w:rsidP="00FA7F69">
      <w:pPr>
        <w:bidi w:val="0"/>
        <w:rPr>
          <w:b/>
          <w:bCs/>
          <w:noProof/>
          <w:lang w:val="fr-FR"/>
        </w:rPr>
      </w:pPr>
      <w:r>
        <w:rPr>
          <w:b/>
          <w:bCs/>
          <w:noProof/>
          <w:lang w:val="fr-FR"/>
        </w:rPr>
        <w:t>Eta</w:t>
      </w:r>
      <w:r w:rsidR="00944A60" w:rsidRPr="00944A60">
        <w:rPr>
          <w:b/>
          <w:bCs/>
          <w:noProof/>
          <w:lang w:val="fr-FR"/>
        </w:rPr>
        <w:t>pe 2. Ecrire u</w:t>
      </w:r>
      <w:r w:rsidR="00CD2069">
        <w:rPr>
          <w:b/>
          <w:bCs/>
          <w:noProof/>
          <w:lang w:val="fr-FR"/>
        </w:rPr>
        <w:t>ne servlet permettant de sa</w:t>
      </w:r>
      <w:r w:rsidR="00944A60">
        <w:rPr>
          <w:b/>
          <w:bCs/>
          <w:noProof/>
          <w:lang w:val="fr-FR"/>
        </w:rPr>
        <w:t xml:space="preserve">isir les données du fomulaire et l'afficher dans le </w:t>
      </w:r>
      <w:r w:rsidR="006228E4">
        <w:rPr>
          <w:b/>
          <w:bCs/>
          <w:noProof/>
          <w:lang w:val="fr-FR"/>
        </w:rPr>
        <w:t>navigateur</w:t>
      </w:r>
    </w:p>
    <w:tbl>
      <w:tblPr>
        <w:tblStyle w:val="Grilledutableau"/>
        <w:tblW w:w="0" w:type="auto"/>
        <w:tblLook w:val="04A0"/>
      </w:tblPr>
      <w:tblGrid>
        <w:gridCol w:w="10682"/>
      </w:tblGrid>
      <w:tr w:rsidR="00CD2069" w:rsidRPr="00D26F00" w:rsidTr="00CD2069">
        <w:tc>
          <w:tcPr>
            <w:tcW w:w="10682" w:type="dxa"/>
          </w:tcPr>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package</w:t>
            </w:r>
            <w:r w:rsidRPr="00473922">
              <w:rPr>
                <w:rFonts w:ascii="Courier New" w:hAnsi="Courier New" w:cs="Courier New"/>
                <w:color w:val="000000"/>
                <w:sz w:val="20"/>
                <w:szCs w:val="20"/>
                <w:lang w:val="fr-FR"/>
              </w:rPr>
              <w:t xml:space="preserve"> fsa.ac.ma;</w:t>
            </w:r>
          </w:p>
          <w:p w:rsidR="00CD2069" w:rsidRPr="00473922" w:rsidRDefault="00CD2069" w:rsidP="00CD2069">
            <w:pPr>
              <w:autoSpaceDE w:val="0"/>
              <w:autoSpaceDN w:val="0"/>
              <w:bidi w:val="0"/>
              <w:adjustRightInd w:val="0"/>
              <w:rPr>
                <w:rFonts w:ascii="Courier New" w:hAnsi="Courier New" w:cs="Courier New"/>
                <w:sz w:val="20"/>
                <w:szCs w:val="20"/>
                <w:lang w:val="fr-FR"/>
              </w:rPr>
            </w:pP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java.io.IOException;</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r w:rsidRPr="00473922">
              <w:rPr>
                <w:rFonts w:ascii="Courier New" w:hAnsi="Courier New" w:cs="Courier New"/>
                <w:color w:val="000000"/>
                <w:sz w:val="20"/>
                <w:szCs w:val="20"/>
                <w:u w:val="single"/>
                <w:lang w:val="fr-FR"/>
              </w:rPr>
              <w:t>java.io.PrintWriter</w:t>
            </w:r>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u w:val="single"/>
                <w:lang w:val="fr-FR"/>
              </w:rPr>
              <w:t>java.util.Iterator</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javax.servlet.ServletException</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javax.servlet.annotation.WebServlet</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javax.servlet.http.HttpServletRequest</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javax.servlet.http.HttpServletResponse</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metier.Produit</w:t>
            </w:r>
            <w:proofErr w:type="spellEnd"/>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fsa.ac.ma.ProduitBeans;</w:t>
            </w:r>
          </w:p>
          <w:p w:rsidR="00CD2069" w:rsidRPr="00C64F1E" w:rsidRDefault="00CD2069" w:rsidP="00CD2069">
            <w:pPr>
              <w:autoSpaceDE w:val="0"/>
              <w:autoSpaceDN w:val="0"/>
              <w:bidi w:val="0"/>
              <w:adjustRightInd w:val="0"/>
              <w:rPr>
                <w:rFonts w:ascii="Courier New" w:hAnsi="Courier New" w:cs="Courier New"/>
                <w:sz w:val="20"/>
                <w:szCs w:val="20"/>
                <w:lang w:val="fr-FR"/>
              </w:rPr>
            </w:pPr>
            <w:r w:rsidRPr="00C64F1E">
              <w:rPr>
                <w:rFonts w:ascii="Courier New" w:hAnsi="Courier New" w:cs="Courier New"/>
                <w:b/>
                <w:bCs/>
                <w:color w:val="7F0055"/>
                <w:sz w:val="20"/>
                <w:szCs w:val="20"/>
                <w:lang w:val="fr-FR"/>
              </w:rPr>
              <w:t>import</w:t>
            </w:r>
            <w:r w:rsidRPr="00C64F1E">
              <w:rPr>
                <w:rFonts w:ascii="Courier New" w:hAnsi="Courier New" w:cs="Courier New"/>
                <w:color w:val="000000"/>
                <w:sz w:val="20"/>
                <w:szCs w:val="20"/>
                <w:lang w:val="fr-FR"/>
              </w:rPr>
              <w:t xml:space="preserve"> </w:t>
            </w:r>
            <w:proofErr w:type="spellStart"/>
            <w:r w:rsidRPr="00C64F1E">
              <w:rPr>
                <w:rFonts w:ascii="Courier New" w:hAnsi="Courier New" w:cs="Courier New"/>
                <w:color w:val="000000"/>
                <w:sz w:val="20"/>
                <w:szCs w:val="20"/>
                <w:lang w:val="fr-FR"/>
              </w:rPr>
              <w:t>metier.services</w:t>
            </w:r>
            <w:proofErr w:type="spellEnd"/>
            <w:r w:rsidRPr="00C64F1E">
              <w:rPr>
                <w:rFonts w:ascii="Courier New" w:hAnsi="Courier New" w:cs="Courier New"/>
                <w:color w:val="000000"/>
                <w:sz w:val="20"/>
                <w:szCs w:val="20"/>
                <w:lang w:val="fr-FR"/>
              </w:rPr>
              <w:t>;</w:t>
            </w:r>
          </w:p>
          <w:p w:rsidR="00CD2069" w:rsidRPr="00C64F1E" w:rsidRDefault="00CD2069" w:rsidP="00CD2069">
            <w:pPr>
              <w:autoSpaceDE w:val="0"/>
              <w:autoSpaceDN w:val="0"/>
              <w:bidi w:val="0"/>
              <w:adjustRightInd w:val="0"/>
              <w:rPr>
                <w:rFonts w:ascii="Courier New" w:hAnsi="Courier New" w:cs="Courier New"/>
                <w:sz w:val="20"/>
                <w:szCs w:val="20"/>
                <w:lang w:val="fr-FR"/>
              </w:rPr>
            </w:pPr>
          </w:p>
          <w:p w:rsidR="00CD2069" w:rsidRPr="00C64F1E" w:rsidRDefault="00CD2069" w:rsidP="00CD2069">
            <w:pPr>
              <w:autoSpaceDE w:val="0"/>
              <w:autoSpaceDN w:val="0"/>
              <w:bidi w:val="0"/>
              <w:adjustRightInd w:val="0"/>
              <w:rPr>
                <w:rFonts w:ascii="Courier New" w:hAnsi="Courier New" w:cs="Courier New"/>
                <w:sz w:val="20"/>
                <w:szCs w:val="20"/>
                <w:lang w:val="fr-FR"/>
              </w:rPr>
            </w:pPr>
            <w:proofErr w:type="gramStart"/>
            <w:r w:rsidRPr="00C64F1E">
              <w:rPr>
                <w:rFonts w:ascii="Courier New" w:hAnsi="Courier New" w:cs="Courier New"/>
                <w:color w:val="646464"/>
                <w:sz w:val="20"/>
                <w:szCs w:val="20"/>
                <w:lang w:val="fr-FR"/>
              </w:rPr>
              <w:t>@</w:t>
            </w:r>
            <w:proofErr w:type="spellStart"/>
            <w:r w:rsidRPr="00C64F1E">
              <w:rPr>
                <w:rFonts w:ascii="Courier New" w:hAnsi="Courier New" w:cs="Courier New"/>
                <w:color w:val="646464"/>
                <w:sz w:val="20"/>
                <w:szCs w:val="20"/>
                <w:lang w:val="fr-FR"/>
              </w:rPr>
              <w:t>WebServlet</w:t>
            </w:r>
            <w:proofErr w:type="spellEnd"/>
            <w:r w:rsidRPr="00C64F1E">
              <w:rPr>
                <w:rFonts w:ascii="Courier New" w:hAnsi="Courier New" w:cs="Courier New"/>
                <w:color w:val="000000"/>
                <w:sz w:val="20"/>
                <w:szCs w:val="20"/>
                <w:lang w:val="fr-FR"/>
              </w:rPr>
              <w:t>(</w:t>
            </w:r>
            <w:proofErr w:type="gramEnd"/>
            <w:r w:rsidRPr="00C64F1E">
              <w:rPr>
                <w:rFonts w:ascii="Courier New" w:hAnsi="Courier New" w:cs="Courier New"/>
                <w:color w:val="2A00FF"/>
                <w:sz w:val="20"/>
                <w:szCs w:val="20"/>
                <w:lang w:val="fr-FR"/>
              </w:rPr>
              <w:t>"/</w:t>
            </w:r>
            <w:proofErr w:type="spellStart"/>
            <w:r w:rsidRPr="00C64F1E">
              <w:rPr>
                <w:rFonts w:ascii="Courier New" w:hAnsi="Courier New" w:cs="Courier New"/>
                <w:color w:val="2A00FF"/>
                <w:sz w:val="20"/>
                <w:szCs w:val="20"/>
                <w:lang w:val="fr-FR"/>
              </w:rPr>
              <w:t>prodServ</w:t>
            </w:r>
            <w:proofErr w:type="spellEnd"/>
            <w:r w:rsidRPr="00C64F1E">
              <w:rPr>
                <w:rFonts w:ascii="Courier New" w:hAnsi="Courier New" w:cs="Courier New"/>
                <w:color w:val="2A00FF"/>
                <w:sz w:val="20"/>
                <w:szCs w:val="20"/>
                <w:lang w:val="fr-FR"/>
              </w:rPr>
              <w:t>"</w:t>
            </w:r>
            <w:r w:rsidRPr="00C64F1E">
              <w:rPr>
                <w:rFonts w:ascii="Courier New" w:hAnsi="Courier New" w:cs="Courier New"/>
                <w:color w:val="000000"/>
                <w:sz w:val="20"/>
                <w:szCs w:val="20"/>
                <w:lang w:val="fr-FR"/>
              </w:rPr>
              <w: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ProduitServlet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w:t>
            </w:r>
            <w:proofErr w:type="spellEnd"/>
            <w:r>
              <w:rPr>
                <w:rFonts w:ascii="Courier New" w:hAnsi="Courier New" w:cs="Courier New"/>
                <w:color w:val="000000"/>
                <w:sz w:val="20"/>
                <w:szCs w:val="20"/>
              </w:rPr>
              <w:t xml:space="preserve"> {</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serialVersionUID</w:t>
            </w:r>
            <w:proofErr w:type="spellEnd"/>
            <w:r>
              <w:rPr>
                <w:rFonts w:ascii="Courier New" w:hAnsi="Courier New" w:cs="Courier New"/>
                <w:color w:val="000000"/>
                <w:sz w:val="20"/>
                <w:szCs w:val="20"/>
              </w:rPr>
              <w:t xml:space="preserve"> = 1L;</w:t>
            </w:r>
          </w:p>
          <w:p w:rsidR="00CF3867" w:rsidRDefault="00CD2069" w:rsidP="00CF3867">
            <w:pPr>
              <w:autoSpaceDE w:val="0"/>
              <w:autoSpaceDN w:val="0"/>
              <w:bidi w:val="0"/>
              <w:adjustRightInd w:val="0"/>
              <w:rPr>
                <w:rFonts w:ascii="Courier New" w:hAnsi="Courier New" w:cs="Courier New"/>
                <w:b/>
                <w:bCs/>
                <w:color w:val="7F0055"/>
                <w:sz w:val="20"/>
                <w:szCs w:val="20"/>
              </w:rPr>
            </w:pPr>
            <w:r>
              <w:rPr>
                <w:rFonts w:ascii="Courier New" w:hAnsi="Courier New" w:cs="Courier New"/>
                <w:color w:val="000000"/>
                <w:sz w:val="20"/>
                <w:szCs w:val="20"/>
              </w:rPr>
              <w:tab/>
            </w:r>
          </w:p>
          <w:p w:rsidR="00CF3867" w:rsidRDefault="00CF3867" w:rsidP="00CF3867">
            <w:pPr>
              <w:autoSpaceDE w:val="0"/>
              <w:autoSpaceDN w:val="0"/>
              <w:bidi w:val="0"/>
              <w:adjustRightInd w:val="0"/>
              <w:rPr>
                <w:rFonts w:ascii="Courier New" w:hAnsi="Courier New" w:cs="Courier New"/>
                <w:b/>
                <w:bCs/>
                <w:color w:val="7F0055"/>
                <w:sz w:val="20"/>
                <w:szCs w:val="20"/>
              </w:rPr>
            </w:pPr>
          </w:p>
          <w:p w:rsidR="00CF3867" w:rsidRDefault="00CF3867" w:rsidP="00CF3867">
            <w:pPr>
              <w:autoSpaceDE w:val="0"/>
              <w:autoSpaceDN w:val="0"/>
              <w:bidi w:val="0"/>
              <w:adjustRightInd w:val="0"/>
              <w:rPr>
                <w:rFonts w:ascii="Courier New" w:hAnsi="Courier New" w:cs="Courier New"/>
                <w:b/>
                <w:bCs/>
                <w:color w:val="7F0055"/>
                <w:sz w:val="20"/>
                <w:szCs w:val="20"/>
              </w:rPr>
            </w:pPr>
          </w:p>
          <w:p w:rsidR="00CD2069" w:rsidRDefault="00CD2069" w:rsidP="00CF3867">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doPost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request,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response)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2069" w:rsidRDefault="00CD2069" w:rsidP="00CF3867">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nom=</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"nom"</w:t>
            </w:r>
            <w:r>
              <w:rPr>
                <w:rFonts w:ascii="Courier New" w:hAnsi="Courier New" w:cs="Courier New"/>
                <w:color w:val="000000"/>
                <w:sz w:val="20"/>
                <w:szCs w:val="20"/>
              </w:rPr>
              <w:t>);</w:t>
            </w:r>
          </w:p>
          <w:p w:rsidR="00CD2069" w:rsidRDefault="00CD2069" w:rsidP="00CD2069">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desc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473922">
              <w:rPr>
                <w:rFonts w:ascii="Courier New" w:hAnsi="Courier New" w:cs="Courier New"/>
                <w:color w:val="000000"/>
                <w:sz w:val="20"/>
                <w:szCs w:val="20"/>
                <w:lang w:val="fr-FR"/>
              </w:rPr>
              <w:t>String prix=</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"prix"</w:t>
            </w:r>
            <w:r w:rsidRPr="00473922">
              <w:rPr>
                <w:rFonts w:ascii="Courier New" w:hAnsi="Courier New" w:cs="Courier New"/>
                <w:color w:val="000000"/>
                <w:sz w:val="20"/>
                <w:szCs w:val="20"/>
                <w:lang w:val="fr-FR"/>
              </w:rPr>
              <w:t>);</w:t>
            </w:r>
          </w:p>
          <w:p w:rsidR="00CD2069" w:rsidRPr="00473922" w:rsidRDefault="00CD2069" w:rsidP="00CD2069">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Pr="00473922">
              <w:rPr>
                <w:rFonts w:ascii="Courier New" w:hAnsi="Courier New" w:cs="Courier New"/>
                <w:color w:val="000000"/>
                <w:sz w:val="20"/>
                <w:szCs w:val="20"/>
                <w:lang w:val="fr-FR"/>
              </w:rPr>
              <w:tab/>
              <w:t xml:space="preserve"> String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w:t>
            </w:r>
            <w:proofErr w:type="spellStart"/>
            <w:r w:rsidRPr="00473922">
              <w:rPr>
                <w:rFonts w:ascii="Courier New" w:hAnsi="Courier New" w:cs="Courier New"/>
                <w:color w:val="2A00FF"/>
                <w:sz w:val="20"/>
                <w:szCs w:val="20"/>
                <w:lang w:val="fr-FR"/>
              </w:rPr>
              <w:t>etat</w:t>
            </w:r>
            <w:proofErr w:type="spellEnd"/>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w:t>
            </w:r>
          </w:p>
          <w:p w:rsidR="009B7CCA" w:rsidRPr="00473922" w:rsidRDefault="00CD2069" w:rsidP="009B7CCA">
            <w:pPr>
              <w:autoSpaceDE w:val="0"/>
              <w:autoSpaceDN w:val="0"/>
              <w:bidi w:val="0"/>
              <w:adjustRightInd w:val="0"/>
              <w:rPr>
                <w:rFonts w:ascii="Courier New" w:hAnsi="Courier New" w:cs="Courier New"/>
                <w:color w:val="3F7F5F"/>
                <w:sz w:val="20"/>
                <w:szCs w:val="20"/>
                <w:lang w:val="fr-FR"/>
              </w:rPr>
            </w:pPr>
            <w:r w:rsidRPr="00473922">
              <w:rPr>
                <w:rFonts w:ascii="Courier New" w:hAnsi="Courier New" w:cs="Courier New"/>
                <w:color w:val="000000"/>
                <w:sz w:val="20"/>
                <w:szCs w:val="20"/>
                <w:lang w:val="fr-FR"/>
              </w:rPr>
              <w:lastRenderedPageBreak/>
              <w:tab/>
            </w:r>
          </w:p>
          <w:p w:rsidR="00CD2069" w:rsidRPr="009B7CCA" w:rsidRDefault="00CD2069" w:rsidP="00CD2069">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3F7F5F"/>
                <w:sz w:val="20"/>
                <w:szCs w:val="20"/>
                <w:lang w:val="fr-FR"/>
              </w:rPr>
              <w:tab/>
            </w:r>
            <w:r w:rsidR="009B7CCA">
              <w:rPr>
                <w:rFonts w:ascii="Courier New" w:hAnsi="Courier New" w:cs="Courier New"/>
                <w:color w:val="3F7F5F"/>
                <w:sz w:val="20"/>
                <w:szCs w:val="20"/>
                <w:lang w:val="fr-FR"/>
              </w:rPr>
              <w:tab/>
            </w:r>
            <w:proofErr w:type="spellStart"/>
            <w:r w:rsidRPr="009B7CCA">
              <w:rPr>
                <w:rFonts w:ascii="Courier New" w:hAnsi="Courier New" w:cs="Courier New"/>
                <w:color w:val="000000"/>
                <w:sz w:val="20"/>
                <w:szCs w:val="20"/>
              </w:rPr>
              <w:t>PrintWriter</w:t>
            </w:r>
            <w:proofErr w:type="spellEnd"/>
            <w:r w:rsidRPr="009B7CCA">
              <w:rPr>
                <w:rFonts w:ascii="Courier New" w:hAnsi="Courier New" w:cs="Courier New"/>
                <w:color w:val="000000"/>
                <w:sz w:val="20"/>
                <w:szCs w:val="20"/>
              </w:rPr>
              <w:t xml:space="preserve"> pr=</w:t>
            </w:r>
            <w:proofErr w:type="spellStart"/>
            <w:r w:rsidRPr="009B7CCA">
              <w:rPr>
                <w:rFonts w:ascii="Courier New" w:hAnsi="Courier New" w:cs="Courier New"/>
                <w:color w:val="000000"/>
                <w:sz w:val="20"/>
                <w:szCs w:val="20"/>
              </w:rPr>
              <w:t>response.getWriter</w:t>
            </w:r>
            <w:proofErr w:type="spellEnd"/>
            <w:r w:rsidRPr="009B7CCA">
              <w:rPr>
                <w:rFonts w:ascii="Courier New" w:hAnsi="Courier New" w:cs="Courier New"/>
                <w:color w:val="000000"/>
                <w:sz w:val="20"/>
                <w:szCs w:val="20"/>
              </w:rPr>
              <w:t>();</w:t>
            </w:r>
          </w:p>
          <w:p w:rsidR="00CD2069" w:rsidRPr="009B7CCA" w:rsidRDefault="009B7CCA" w:rsidP="009B7CCA">
            <w:pPr>
              <w:autoSpaceDE w:val="0"/>
              <w:autoSpaceDN w:val="0"/>
              <w:bidi w:val="0"/>
              <w:adjustRightInd w:val="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CD2069" w:rsidRPr="009B7CCA">
              <w:rPr>
                <w:rFonts w:ascii="Courier New" w:hAnsi="Courier New" w:cs="Courier New"/>
                <w:color w:val="000000"/>
                <w:sz w:val="20"/>
                <w:szCs w:val="20"/>
              </w:rPr>
              <w:t>pr.println</w:t>
            </w:r>
            <w:proofErr w:type="spellEnd"/>
            <w:r w:rsidR="00CD2069" w:rsidRPr="00FA7F69">
              <w:rPr>
                <w:rFonts w:ascii="Courier New" w:hAnsi="Courier New" w:cs="Courier New"/>
                <w:color w:val="00B0F0"/>
                <w:sz w:val="20"/>
                <w:szCs w:val="20"/>
              </w:rPr>
              <w:t>("&lt;html&gt;"+ "&lt;head&gt;" +"&lt;title&gt;"+"MVC</w:t>
            </w:r>
            <w:r w:rsidRPr="00FA7F69">
              <w:rPr>
                <w:rFonts w:ascii="Courier New" w:hAnsi="Courier New" w:cs="Courier New"/>
                <w:color w:val="00B0F0"/>
                <w:sz w:val="20"/>
                <w:szCs w:val="20"/>
              </w:rPr>
              <w:t xml:space="preserve"> </w:t>
            </w:r>
            <w:r w:rsidR="00CD2069" w:rsidRPr="00FA7F69">
              <w:rPr>
                <w:rFonts w:ascii="Courier New" w:hAnsi="Courier New" w:cs="Courier New"/>
                <w:color w:val="00B0F0"/>
                <w:sz w:val="20"/>
                <w:szCs w:val="20"/>
              </w:rPr>
              <w:t>Application"+"&lt;/title&gt;"+"&lt;/</w:t>
            </w:r>
            <w:proofErr w:type="spellStart"/>
            <w:r w:rsidR="00CD2069" w:rsidRPr="00FA7F69">
              <w:rPr>
                <w:rFonts w:ascii="Courier New" w:hAnsi="Courier New" w:cs="Courier New"/>
                <w:color w:val="00B0F0"/>
                <w:sz w:val="20"/>
                <w:szCs w:val="20"/>
              </w:rPr>
              <w:t>hread</w:t>
            </w:r>
            <w:proofErr w:type="spellEnd"/>
            <w:r w:rsidR="00CD2069" w:rsidRPr="00FA7F69">
              <w:rPr>
                <w:rFonts w:ascii="Courier New" w:hAnsi="Courier New" w:cs="Courier New"/>
                <w:color w:val="00B0F0"/>
                <w:sz w:val="20"/>
                <w:szCs w:val="20"/>
              </w:rPr>
              <w:t>&gt; &lt;body&gt;"</w:t>
            </w:r>
            <w:r w:rsidR="00CD2069" w:rsidRPr="009B7CCA">
              <w:rPr>
                <w:rFonts w:ascii="Courier New" w:hAnsi="Courier New" w:cs="Courier New"/>
                <w:color w:val="000000"/>
                <w:sz w:val="20"/>
                <w:szCs w:val="20"/>
              </w:rPr>
              <w:t>+</w:t>
            </w:r>
          </w:p>
          <w:p w:rsidR="00CD2069" w:rsidRPr="00D26F00" w:rsidRDefault="00CD2069" w:rsidP="00CD2069">
            <w:pPr>
              <w:autoSpaceDE w:val="0"/>
              <w:autoSpaceDN w:val="0"/>
              <w:bidi w:val="0"/>
              <w:adjustRightInd w:val="0"/>
              <w:rPr>
                <w:rFonts w:ascii="Courier New" w:hAnsi="Courier New" w:cs="Courier New"/>
                <w:color w:val="000000"/>
                <w:sz w:val="20"/>
                <w:szCs w:val="20"/>
                <w:lang w:val="fr-FR"/>
              </w:rPr>
            </w:pPr>
            <w:r w:rsidRPr="009B7CCA">
              <w:rPr>
                <w:rFonts w:ascii="Courier New" w:hAnsi="Courier New" w:cs="Courier New"/>
                <w:color w:val="000000"/>
                <w:sz w:val="20"/>
                <w:szCs w:val="20"/>
              </w:rPr>
              <w:tab/>
            </w:r>
            <w:r w:rsidRPr="009B7CCA">
              <w:rPr>
                <w:rFonts w:ascii="Courier New" w:hAnsi="Courier New" w:cs="Courier New"/>
                <w:color w:val="000000"/>
                <w:sz w:val="20"/>
                <w:szCs w:val="20"/>
              </w:rPr>
              <w:tab/>
            </w:r>
            <w:r w:rsidRPr="009B7CCA">
              <w:rPr>
                <w:rFonts w:ascii="Courier New" w:hAnsi="Courier New" w:cs="Courier New"/>
                <w:color w:val="000000"/>
                <w:sz w:val="20"/>
                <w:szCs w:val="20"/>
              </w:rPr>
              <w:tab/>
            </w:r>
            <w:r w:rsidRPr="00D26F00">
              <w:rPr>
                <w:rFonts w:ascii="Courier New" w:hAnsi="Courier New" w:cs="Courier New"/>
                <w:color w:val="000000"/>
                <w:sz w:val="20"/>
                <w:szCs w:val="20"/>
                <w:lang w:val="fr-FR"/>
              </w:rPr>
              <w:t xml:space="preserve">nom + "," + </w:t>
            </w:r>
            <w:proofErr w:type="spellStart"/>
            <w:r w:rsidRPr="00D26F00">
              <w:rPr>
                <w:rFonts w:ascii="Courier New" w:hAnsi="Courier New" w:cs="Courier New"/>
                <w:color w:val="000000"/>
                <w:sz w:val="20"/>
                <w:szCs w:val="20"/>
                <w:lang w:val="fr-FR"/>
              </w:rPr>
              <w:t>desc</w:t>
            </w:r>
            <w:proofErr w:type="spellEnd"/>
            <w:r w:rsidRPr="00D26F00">
              <w:rPr>
                <w:rFonts w:ascii="Courier New" w:hAnsi="Courier New" w:cs="Courier New"/>
                <w:color w:val="000000"/>
                <w:sz w:val="20"/>
                <w:szCs w:val="20"/>
                <w:lang w:val="fr-FR"/>
              </w:rPr>
              <w:t xml:space="preserve"> + "," + prix + "," + </w:t>
            </w:r>
            <w:proofErr w:type="spellStart"/>
            <w:r w:rsidRPr="00D26F00">
              <w:rPr>
                <w:rFonts w:ascii="Courier New" w:hAnsi="Courier New" w:cs="Courier New"/>
                <w:color w:val="000000"/>
                <w:sz w:val="20"/>
                <w:szCs w:val="20"/>
                <w:lang w:val="fr-FR"/>
              </w:rPr>
              <w:t>etat</w:t>
            </w:r>
            <w:proofErr w:type="spellEnd"/>
            <w:r w:rsidRPr="00D26F00">
              <w:rPr>
                <w:rFonts w:ascii="Courier New" w:hAnsi="Courier New" w:cs="Courier New"/>
                <w:color w:val="000000"/>
                <w:sz w:val="20"/>
                <w:szCs w:val="20"/>
                <w:lang w:val="fr-FR"/>
              </w:rPr>
              <w:t xml:space="preserve"> + "," +</w:t>
            </w:r>
          </w:p>
          <w:p w:rsidR="00CD2069" w:rsidRPr="00D26F00" w:rsidRDefault="00CD2069" w:rsidP="00CF3867">
            <w:pPr>
              <w:autoSpaceDE w:val="0"/>
              <w:autoSpaceDN w:val="0"/>
              <w:bidi w:val="0"/>
              <w:adjustRightInd w:val="0"/>
              <w:rPr>
                <w:rFonts w:ascii="Courier New" w:hAnsi="Courier New" w:cs="Courier New"/>
                <w:sz w:val="20"/>
                <w:szCs w:val="20"/>
                <w:lang w:val="fr-FR"/>
              </w:rPr>
            </w:pPr>
            <w:r w:rsidRPr="00D26F00">
              <w:rPr>
                <w:rFonts w:ascii="Courier New" w:hAnsi="Courier New" w:cs="Courier New"/>
                <w:color w:val="000000"/>
                <w:sz w:val="20"/>
                <w:szCs w:val="20"/>
                <w:lang w:val="fr-FR"/>
              </w:rPr>
              <w:tab/>
            </w:r>
            <w:r w:rsidRPr="00D26F00">
              <w:rPr>
                <w:rFonts w:ascii="Courier New" w:hAnsi="Courier New" w:cs="Courier New"/>
                <w:color w:val="000000"/>
                <w:sz w:val="20"/>
                <w:szCs w:val="20"/>
                <w:lang w:val="fr-FR"/>
              </w:rPr>
              <w:tab/>
            </w:r>
            <w:r w:rsidRPr="00D26F00">
              <w:rPr>
                <w:rFonts w:ascii="Courier New" w:hAnsi="Courier New" w:cs="Courier New"/>
                <w:color w:val="000000"/>
                <w:sz w:val="20"/>
                <w:szCs w:val="20"/>
                <w:lang w:val="fr-FR"/>
              </w:rPr>
              <w:tab/>
            </w:r>
            <w:r w:rsidRPr="00D26F00">
              <w:rPr>
                <w:rFonts w:ascii="Courier New" w:hAnsi="Courier New" w:cs="Courier New"/>
                <w:color w:val="00B0F0"/>
                <w:sz w:val="20"/>
                <w:szCs w:val="20"/>
                <w:lang w:val="fr-FR"/>
              </w:rPr>
              <w:t>"&lt;/body&gt;"+"&lt;/html&gt;"</w:t>
            </w:r>
            <w:proofErr w:type="gramStart"/>
            <w:r w:rsidRPr="00D26F00">
              <w:rPr>
                <w:rFonts w:ascii="Courier New" w:hAnsi="Courier New" w:cs="Courier New"/>
                <w:color w:val="00B0F0"/>
                <w:sz w:val="20"/>
                <w:szCs w:val="20"/>
                <w:lang w:val="fr-FR"/>
              </w:rPr>
              <w:t>);</w:t>
            </w:r>
            <w:proofErr w:type="gramEnd"/>
            <w:r w:rsidRPr="00D26F00">
              <w:rPr>
                <w:rFonts w:ascii="Courier New" w:hAnsi="Courier New" w:cs="Courier New"/>
                <w:color w:val="000000"/>
                <w:sz w:val="20"/>
                <w:szCs w:val="20"/>
                <w:lang w:val="fr-FR"/>
              </w:rPr>
              <w:t>}}</w:t>
            </w:r>
          </w:p>
          <w:p w:rsidR="00CD2069" w:rsidRPr="00D26F00" w:rsidRDefault="00CD2069" w:rsidP="00CD2069">
            <w:pPr>
              <w:bidi w:val="0"/>
              <w:rPr>
                <w:lang w:val="fr-FR" w:bidi="ar-MA"/>
              </w:rPr>
            </w:pPr>
          </w:p>
          <w:p w:rsidR="00CD2069" w:rsidRDefault="00CD2069" w:rsidP="000B5B41">
            <w:pPr>
              <w:bidi w:val="0"/>
              <w:rPr>
                <w:b/>
                <w:bCs/>
                <w:noProof/>
                <w:sz w:val="24"/>
                <w:szCs w:val="24"/>
                <w:lang w:val="fr-FR"/>
              </w:rPr>
            </w:pPr>
          </w:p>
        </w:tc>
      </w:tr>
    </w:tbl>
    <w:p w:rsidR="00CD2069" w:rsidRDefault="009B7CCA" w:rsidP="000B5B41">
      <w:pPr>
        <w:bidi w:val="0"/>
        <w:rPr>
          <w:b/>
          <w:bCs/>
          <w:noProof/>
          <w:sz w:val="24"/>
          <w:szCs w:val="24"/>
          <w:lang w:val="fr-FR"/>
        </w:rPr>
      </w:pPr>
      <w:r>
        <w:rPr>
          <w:b/>
          <w:bCs/>
          <w:noProof/>
          <w:sz w:val="24"/>
          <w:szCs w:val="24"/>
          <w:lang w:val="fr-FR"/>
        </w:rPr>
        <w:lastRenderedPageBreak/>
        <w:t xml:space="preserve">  Il faut ajouter la balise form dans le fichier Produit jsp:</w:t>
      </w:r>
    </w:p>
    <w:tbl>
      <w:tblPr>
        <w:tblStyle w:val="Grilledutableau"/>
        <w:tblW w:w="0" w:type="auto"/>
        <w:tblLook w:val="04A0"/>
      </w:tblPr>
      <w:tblGrid>
        <w:gridCol w:w="10682"/>
      </w:tblGrid>
      <w:tr w:rsidR="006228E4" w:rsidRPr="006228E4" w:rsidTr="006228E4">
        <w:tc>
          <w:tcPr>
            <w:tcW w:w="10682" w:type="dxa"/>
          </w:tcPr>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prodServ</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6228E4" w:rsidRPr="006228E4" w:rsidRDefault="006228E4" w:rsidP="009B7CCA">
            <w:pPr>
              <w:bidi w:val="0"/>
              <w:rPr>
                <w:b/>
                <w:bCs/>
                <w:noProof/>
                <w:sz w:val="24"/>
                <w:szCs w:val="24"/>
              </w:rPr>
            </w:pPr>
          </w:p>
        </w:tc>
      </w:tr>
    </w:tbl>
    <w:p w:rsidR="009B7CCA" w:rsidRPr="009B7CCA" w:rsidRDefault="009B7CCA" w:rsidP="009B7CCA">
      <w:pPr>
        <w:bidi w:val="0"/>
        <w:rPr>
          <w:b/>
          <w:bCs/>
          <w:noProof/>
          <w:sz w:val="24"/>
          <w:szCs w:val="24"/>
          <w:lang w:val="fr-FR"/>
        </w:rPr>
      </w:pPr>
      <w:r w:rsidRPr="009B7CCA">
        <w:rPr>
          <w:b/>
          <w:bCs/>
          <w:noProof/>
          <w:sz w:val="24"/>
          <w:szCs w:val="24"/>
          <w:lang w:val="fr-FR"/>
        </w:rPr>
        <w:t>Ici on r</w:t>
      </w:r>
      <w:r>
        <w:rPr>
          <w:b/>
          <w:bCs/>
          <w:noProof/>
          <w:sz w:val="24"/>
          <w:szCs w:val="24"/>
          <w:lang w:val="fr-FR"/>
        </w:rPr>
        <w:t xml:space="preserve">ecommonde de donner, pour des questions de sécurité, un autre nom au servlet par exemple "prodServ" au lieu de </w:t>
      </w:r>
      <w:proofErr w:type="spellStart"/>
      <w:r w:rsidRPr="009B7CCA">
        <w:rPr>
          <w:rFonts w:ascii="Courier New" w:hAnsi="Courier New" w:cs="Courier New"/>
          <w:color w:val="000000"/>
          <w:sz w:val="20"/>
          <w:szCs w:val="20"/>
          <w:lang w:val="fr-FR"/>
        </w:rPr>
        <w:t>ProduitServlet</w:t>
      </w:r>
      <w:proofErr w:type="spellEnd"/>
    </w:p>
    <w:p w:rsidR="009B7CCA" w:rsidRDefault="006228E4" w:rsidP="00FA7F69">
      <w:pPr>
        <w:bidi w:val="0"/>
        <w:rPr>
          <w:b/>
          <w:bCs/>
          <w:noProof/>
          <w:sz w:val="24"/>
          <w:szCs w:val="24"/>
          <w:lang w:val="fr-FR"/>
        </w:rPr>
      </w:pPr>
      <w:r>
        <w:rPr>
          <w:b/>
          <w:bCs/>
          <w:noProof/>
          <w:sz w:val="24"/>
          <w:szCs w:val="24"/>
          <w:lang w:val="fr-FR"/>
        </w:rPr>
        <w:t>Il faut que cette modification soit prise en compte dans le fichier de déploiement web.xml</w:t>
      </w:r>
      <w:r w:rsidR="00FA7F69">
        <w:rPr>
          <w:b/>
          <w:bCs/>
          <w:noProof/>
          <w:sz w:val="24"/>
          <w:szCs w:val="24"/>
          <w:lang w:val="fr-FR"/>
        </w:rPr>
        <w:t xml:space="preserve"> au niveau de la balise </w:t>
      </w:r>
      <w:r w:rsidR="00FA7F69" w:rsidRPr="00FA7F69">
        <w:rPr>
          <w:b/>
          <w:bCs/>
          <w:noProof/>
          <w:sz w:val="24"/>
          <w:szCs w:val="24"/>
          <w:lang w:val="fr-FR"/>
        </w:rPr>
        <w:t>&lt;servlet-mapping&gt;</w:t>
      </w:r>
    </w:p>
    <w:tbl>
      <w:tblPr>
        <w:tblStyle w:val="Grilledutableau"/>
        <w:tblW w:w="0" w:type="auto"/>
        <w:tblLook w:val="04A0"/>
      </w:tblPr>
      <w:tblGrid>
        <w:gridCol w:w="10682"/>
      </w:tblGrid>
      <w:tr w:rsidR="006228E4" w:rsidTr="006228E4">
        <w:tc>
          <w:tcPr>
            <w:tcW w:w="10682" w:type="dxa"/>
          </w:tcPr>
          <w:p w:rsidR="006228E4" w:rsidRDefault="006228E4" w:rsidP="006228E4">
            <w:pPr>
              <w:autoSpaceDE w:val="0"/>
              <w:autoSpaceDN w:val="0"/>
              <w:bidi w:val="0"/>
              <w:adjustRightInd w:val="0"/>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sz w:val="20"/>
                <w:szCs w:val="20"/>
              </w:rPr>
              <w:t xml:space="preserve"> </w:t>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"http://java.sun.com/xml/ns/javaee"</w:t>
            </w:r>
            <w:r>
              <w:rPr>
                <w:rFonts w:ascii="Courier New" w:hAnsi="Courier New" w:cs="Courier New"/>
                <w:sz w:val="20"/>
                <w:szCs w:val="20"/>
              </w:rPr>
              <w:t xml:space="preserve"> </w:t>
            </w:r>
            <w:proofErr w:type="spellStart"/>
            <w:r>
              <w:rPr>
                <w:rFonts w:ascii="Courier New" w:hAnsi="Courier New" w:cs="Courier New"/>
                <w:color w:val="7F007F"/>
                <w:sz w:val="20"/>
                <w:szCs w:val="20"/>
              </w:rPr>
              <w:t>xmlns:web</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"http://java.sun.com/xml/ns/javaee/web-app_2_5.xsd"</w:t>
            </w:r>
            <w:r>
              <w:rPr>
                <w:rFonts w:ascii="Courier New" w:hAnsi="Courier New" w:cs="Courier New"/>
                <w:sz w:val="20"/>
                <w:szCs w:val="20"/>
              </w:rPr>
              <w:t xml:space="preserve"> </w:t>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"http://java.sun.com/xml/ns/javaee http://java.sun.com/xml/ns/javaee/web-app_3_0.xsd"</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WebApp_ID</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"3.0"</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GestionsArticle</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roofErr w:type="spellStart"/>
            <w:r>
              <w:rPr>
                <w:rFonts w:ascii="Courier New" w:hAnsi="Courier New" w:cs="Courier New"/>
                <w:color w:val="000000"/>
                <w:sz w:val="20"/>
                <w:szCs w:val="20"/>
              </w:rPr>
              <w:t>ProduitServlet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fsa.ac.ma.ProduitServlet</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6228E4" w:rsidRPr="006228E4" w:rsidRDefault="006228E4" w:rsidP="006228E4">
            <w:pPr>
              <w:autoSpaceDE w:val="0"/>
              <w:autoSpaceDN w:val="0"/>
              <w:bidi w:val="0"/>
              <w:adjustRightInd w:val="0"/>
              <w:rPr>
                <w:rFonts w:ascii="Courier New" w:hAnsi="Courier New" w:cs="Courier New"/>
                <w:sz w:val="20"/>
                <w:szCs w:val="20"/>
                <w:highlight w:val="yellow"/>
              </w:rPr>
            </w:pPr>
            <w:r>
              <w:rPr>
                <w:rFonts w:ascii="Courier New" w:hAnsi="Courier New" w:cs="Courier New"/>
                <w:color w:val="000000"/>
                <w:sz w:val="20"/>
                <w:szCs w:val="20"/>
              </w:rPr>
              <w:tab/>
            </w:r>
            <w:r>
              <w:rPr>
                <w:rFonts w:ascii="Courier New" w:hAnsi="Courier New" w:cs="Courier New"/>
                <w:color w:val="000000"/>
                <w:sz w:val="20"/>
                <w:szCs w:val="20"/>
              </w:rPr>
              <w:tab/>
            </w:r>
            <w:r w:rsidRPr="006228E4">
              <w:rPr>
                <w:rFonts w:ascii="Courier New" w:hAnsi="Courier New" w:cs="Courier New"/>
                <w:color w:val="008080"/>
                <w:sz w:val="20"/>
                <w:szCs w:val="20"/>
                <w:highlight w:val="yellow"/>
              </w:rPr>
              <w:t>&lt;</w:t>
            </w:r>
            <w:r w:rsidRPr="006228E4">
              <w:rPr>
                <w:rFonts w:ascii="Courier New" w:hAnsi="Courier New" w:cs="Courier New"/>
                <w:color w:val="3F7F7F"/>
                <w:sz w:val="20"/>
                <w:szCs w:val="20"/>
                <w:highlight w:val="yellow"/>
              </w:rPr>
              <w:t>servlet-name</w:t>
            </w:r>
            <w:r w:rsidRPr="006228E4">
              <w:rPr>
                <w:rFonts w:ascii="Courier New" w:hAnsi="Courier New" w:cs="Courier New"/>
                <w:color w:val="008080"/>
                <w:sz w:val="20"/>
                <w:szCs w:val="20"/>
                <w:highlight w:val="yellow"/>
              </w:rPr>
              <w:t>&gt;</w:t>
            </w:r>
            <w:proofErr w:type="spellStart"/>
            <w:r w:rsidRPr="006228E4">
              <w:rPr>
                <w:rFonts w:ascii="Courier New" w:hAnsi="Courier New" w:cs="Courier New"/>
                <w:color w:val="000000"/>
                <w:sz w:val="20"/>
                <w:szCs w:val="20"/>
                <w:highlight w:val="yellow"/>
              </w:rPr>
              <w:t>ProduitServlet</w:t>
            </w:r>
            <w:proofErr w:type="spellEnd"/>
            <w:r w:rsidRPr="006228E4">
              <w:rPr>
                <w:rFonts w:ascii="Courier New" w:hAnsi="Courier New" w:cs="Courier New"/>
                <w:color w:val="008080"/>
                <w:sz w:val="20"/>
                <w:szCs w:val="20"/>
                <w:highlight w:val="yellow"/>
              </w:rPr>
              <w:t>&lt;/</w:t>
            </w:r>
            <w:r w:rsidRPr="006228E4">
              <w:rPr>
                <w:rFonts w:ascii="Courier New" w:hAnsi="Courier New" w:cs="Courier New"/>
                <w:color w:val="3F7F7F"/>
                <w:sz w:val="20"/>
                <w:szCs w:val="20"/>
                <w:highlight w:val="yellow"/>
              </w:rPr>
              <w:t>servlet-name</w:t>
            </w:r>
            <w:r w:rsidRPr="006228E4">
              <w:rPr>
                <w:rFonts w:ascii="Courier New" w:hAnsi="Courier New" w:cs="Courier New"/>
                <w:color w:val="008080"/>
                <w:sz w:val="20"/>
                <w:szCs w:val="20"/>
                <w:highlight w:val="yellow"/>
              </w:rPr>
              <w:t>&gt;</w:t>
            </w:r>
          </w:p>
          <w:p w:rsidR="006228E4" w:rsidRDefault="006228E4" w:rsidP="006228E4">
            <w:pPr>
              <w:autoSpaceDE w:val="0"/>
              <w:autoSpaceDN w:val="0"/>
              <w:bidi w:val="0"/>
              <w:adjustRightInd w:val="0"/>
              <w:rPr>
                <w:rFonts w:ascii="Courier New" w:hAnsi="Courier New" w:cs="Courier New"/>
                <w:sz w:val="20"/>
                <w:szCs w:val="20"/>
              </w:rPr>
            </w:pPr>
            <w:r w:rsidRPr="006228E4">
              <w:rPr>
                <w:rFonts w:ascii="Courier New" w:hAnsi="Courier New" w:cs="Courier New"/>
                <w:color w:val="000000"/>
                <w:sz w:val="20"/>
                <w:szCs w:val="20"/>
                <w:highlight w:val="yellow"/>
              </w:rPr>
              <w:tab/>
            </w:r>
            <w:r w:rsidRPr="006228E4">
              <w:rPr>
                <w:rFonts w:ascii="Courier New" w:hAnsi="Courier New" w:cs="Courier New"/>
                <w:color w:val="000000"/>
                <w:sz w:val="20"/>
                <w:szCs w:val="20"/>
                <w:highlight w:val="yellow"/>
              </w:rPr>
              <w:tab/>
            </w:r>
            <w:r w:rsidRPr="006228E4">
              <w:rPr>
                <w:rFonts w:ascii="Courier New" w:hAnsi="Courier New" w:cs="Courier New"/>
                <w:color w:val="008080"/>
                <w:sz w:val="20"/>
                <w:szCs w:val="20"/>
                <w:highlight w:val="yellow"/>
              </w:rPr>
              <w:t>&lt;</w:t>
            </w:r>
            <w:proofErr w:type="spellStart"/>
            <w:r w:rsidRPr="006228E4">
              <w:rPr>
                <w:rFonts w:ascii="Courier New" w:hAnsi="Courier New" w:cs="Courier New"/>
                <w:color w:val="3F7F7F"/>
                <w:sz w:val="20"/>
                <w:szCs w:val="20"/>
                <w:highlight w:val="yellow"/>
              </w:rPr>
              <w:t>url</w:t>
            </w:r>
            <w:proofErr w:type="spellEnd"/>
            <w:r w:rsidRPr="006228E4">
              <w:rPr>
                <w:rFonts w:ascii="Courier New" w:hAnsi="Courier New" w:cs="Courier New"/>
                <w:color w:val="3F7F7F"/>
                <w:sz w:val="20"/>
                <w:szCs w:val="20"/>
                <w:highlight w:val="yellow"/>
              </w:rPr>
              <w:t>-pattern</w:t>
            </w:r>
            <w:r w:rsidRPr="006228E4">
              <w:rPr>
                <w:rFonts w:ascii="Courier New" w:hAnsi="Courier New" w:cs="Courier New"/>
                <w:color w:val="008080"/>
                <w:sz w:val="20"/>
                <w:szCs w:val="20"/>
                <w:highlight w:val="yellow"/>
              </w:rPr>
              <w:t>&gt;</w:t>
            </w:r>
            <w:r w:rsidRPr="006228E4">
              <w:rPr>
                <w:rFonts w:ascii="Courier New" w:hAnsi="Courier New" w:cs="Courier New"/>
                <w:color w:val="000000"/>
                <w:sz w:val="20"/>
                <w:szCs w:val="20"/>
                <w:highlight w:val="yellow"/>
              </w:rPr>
              <w:t>/</w:t>
            </w:r>
            <w:proofErr w:type="spellStart"/>
            <w:r w:rsidRPr="006228E4">
              <w:rPr>
                <w:rFonts w:ascii="Courier New" w:hAnsi="Courier New" w:cs="Courier New"/>
                <w:color w:val="000000"/>
                <w:sz w:val="20"/>
                <w:szCs w:val="20"/>
                <w:highlight w:val="yellow"/>
              </w:rPr>
              <w:t>prodServ</w:t>
            </w:r>
            <w:proofErr w:type="spellEnd"/>
            <w:r w:rsidRPr="006228E4">
              <w:rPr>
                <w:rFonts w:ascii="Courier New" w:hAnsi="Courier New" w:cs="Courier New"/>
                <w:color w:val="008080"/>
                <w:sz w:val="20"/>
                <w:szCs w:val="20"/>
                <w:highlight w:val="yellow"/>
              </w:rPr>
              <w:t>&lt;/</w:t>
            </w:r>
            <w:proofErr w:type="spellStart"/>
            <w:r w:rsidRPr="006228E4">
              <w:rPr>
                <w:rFonts w:ascii="Courier New" w:hAnsi="Courier New" w:cs="Courier New"/>
                <w:color w:val="3F7F7F"/>
                <w:sz w:val="20"/>
                <w:szCs w:val="20"/>
                <w:highlight w:val="yellow"/>
              </w:rPr>
              <w:t>url</w:t>
            </w:r>
            <w:proofErr w:type="spellEnd"/>
            <w:r w:rsidRPr="006228E4">
              <w:rPr>
                <w:rFonts w:ascii="Courier New" w:hAnsi="Courier New" w:cs="Courier New"/>
                <w:color w:val="3F7F7F"/>
                <w:sz w:val="20"/>
                <w:szCs w:val="20"/>
                <w:highlight w:val="yellow"/>
              </w:rPr>
              <w:t>-pattern</w:t>
            </w:r>
            <w:r w:rsidRPr="006228E4">
              <w:rPr>
                <w:rFonts w:ascii="Courier New" w:hAnsi="Courier New" w:cs="Courier New"/>
                <w:color w:val="008080"/>
                <w:sz w:val="20"/>
                <w:szCs w:val="20"/>
                <w:highlight w:val="yellow"/>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index.html</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index.htm</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index.jsp</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default.html</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default.htm</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r>
              <w:rPr>
                <w:rFonts w:ascii="Courier New" w:hAnsi="Courier New" w:cs="Courier New"/>
                <w:color w:val="000000"/>
                <w:sz w:val="20"/>
                <w:szCs w:val="20"/>
              </w:rPr>
              <w:t>default.jsp</w:t>
            </w:r>
            <w:r>
              <w:rPr>
                <w:rFonts w:ascii="Courier New" w:hAnsi="Courier New" w:cs="Courier New"/>
                <w:color w:val="008080"/>
                <w:sz w:val="20"/>
                <w:szCs w:val="20"/>
              </w:rPr>
              <w:t>&lt;/</w:t>
            </w:r>
            <w:r>
              <w:rPr>
                <w:rFonts w:ascii="Courier New" w:hAnsi="Courier New" w:cs="Courier New"/>
                <w:color w:val="3F7F7F"/>
                <w:sz w:val="20"/>
                <w:szCs w:val="20"/>
              </w:rPr>
              <w:t>welcome-file</w:t>
            </w:r>
            <w:r>
              <w:rPr>
                <w:rFonts w:ascii="Courier New" w:hAnsi="Courier New" w:cs="Courier New"/>
                <w:color w:val="008080"/>
                <w:sz w:val="20"/>
                <w:szCs w:val="20"/>
              </w:rPr>
              <w:t>&gt;</w:t>
            </w:r>
          </w:p>
          <w:p w:rsidR="006228E4" w:rsidRDefault="006228E4" w:rsidP="006228E4">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welcome-file-list</w:t>
            </w:r>
            <w:r>
              <w:rPr>
                <w:rFonts w:ascii="Courier New" w:hAnsi="Courier New" w:cs="Courier New"/>
                <w:color w:val="008080"/>
                <w:sz w:val="20"/>
                <w:szCs w:val="20"/>
              </w:rPr>
              <w:t>&gt;</w:t>
            </w:r>
          </w:p>
          <w:p w:rsidR="006228E4" w:rsidRPr="00D26F00" w:rsidRDefault="006228E4" w:rsidP="006228E4">
            <w:pPr>
              <w:bidi w:val="0"/>
              <w:rPr>
                <w:b/>
                <w:bCs/>
                <w:noProof/>
                <w:sz w:val="24"/>
                <w:szCs w:val="24"/>
              </w:rPr>
            </w:pPr>
            <w:r>
              <w:rPr>
                <w:rFonts w:ascii="Courier New" w:hAnsi="Courier New" w:cs="Courier New"/>
                <w:color w:val="008080"/>
                <w:sz w:val="20"/>
                <w:szCs w:val="20"/>
              </w:rPr>
              <w:t>&lt;/</w:t>
            </w:r>
            <w:r>
              <w:rPr>
                <w:rFonts w:ascii="Courier New" w:hAnsi="Courier New" w:cs="Courier New"/>
                <w:color w:val="3F7F7F"/>
                <w:sz w:val="20"/>
                <w:szCs w:val="20"/>
              </w:rPr>
              <w:t>web-app</w:t>
            </w:r>
            <w:r>
              <w:rPr>
                <w:rFonts w:ascii="Courier New" w:hAnsi="Courier New" w:cs="Courier New"/>
                <w:color w:val="008080"/>
                <w:sz w:val="20"/>
                <w:szCs w:val="20"/>
              </w:rPr>
              <w:t>&gt;</w:t>
            </w:r>
          </w:p>
        </w:tc>
      </w:tr>
    </w:tbl>
    <w:p w:rsidR="00CD2069" w:rsidRDefault="00FA7F69" w:rsidP="00CD2069">
      <w:pPr>
        <w:bidi w:val="0"/>
        <w:rPr>
          <w:b/>
          <w:bCs/>
          <w:noProof/>
          <w:sz w:val="24"/>
          <w:szCs w:val="24"/>
          <w:lang w:val="fr-FR"/>
        </w:rPr>
      </w:pPr>
      <w:r>
        <w:rPr>
          <w:b/>
          <w:bCs/>
          <w:noProof/>
          <w:sz w:val="24"/>
          <w:szCs w:val="24"/>
          <w:lang w:val="fr-FR"/>
        </w:rPr>
        <w:t>3 étape exécuter votre projet.</w:t>
      </w:r>
    </w:p>
    <w:p w:rsidR="006228E4" w:rsidRPr="001527A5" w:rsidRDefault="001527A5" w:rsidP="007208A2">
      <w:pPr>
        <w:bidi w:val="0"/>
        <w:jc w:val="center"/>
        <w:rPr>
          <w:b/>
          <w:bCs/>
          <w:noProof/>
          <w:sz w:val="40"/>
          <w:szCs w:val="40"/>
          <w:lang w:val="fr-FR"/>
        </w:rPr>
      </w:pPr>
      <w:r>
        <w:rPr>
          <w:b/>
          <w:bCs/>
          <w:noProof/>
          <w:sz w:val="40"/>
          <w:szCs w:val="40"/>
          <w:lang w:val="fr-FR"/>
        </w:rPr>
        <w:t>C</w:t>
      </w:r>
      <w:r w:rsidR="00FA7F69" w:rsidRPr="001527A5">
        <w:rPr>
          <w:b/>
          <w:bCs/>
          <w:noProof/>
          <w:sz w:val="40"/>
          <w:szCs w:val="40"/>
          <w:lang w:val="fr-FR"/>
        </w:rPr>
        <w:t>ouche M</w:t>
      </w:r>
      <w:r w:rsidR="004819EE">
        <w:rPr>
          <w:b/>
          <w:bCs/>
          <w:noProof/>
          <w:sz w:val="40"/>
          <w:szCs w:val="40"/>
          <w:lang w:val="fr-FR"/>
        </w:rPr>
        <w:t xml:space="preserve">etier </w:t>
      </w:r>
    </w:p>
    <w:p w:rsidR="001527A5" w:rsidRDefault="001527A5" w:rsidP="007F7EB1">
      <w:pPr>
        <w:bidi w:val="0"/>
        <w:rPr>
          <w:b/>
          <w:bCs/>
          <w:noProof/>
          <w:sz w:val="24"/>
          <w:szCs w:val="24"/>
          <w:lang w:val="fr-FR"/>
        </w:rPr>
      </w:pPr>
      <w:r>
        <w:rPr>
          <w:b/>
          <w:bCs/>
          <w:noProof/>
          <w:sz w:val="24"/>
          <w:szCs w:val="24"/>
          <w:lang w:val="fr-FR"/>
        </w:rPr>
        <w:t xml:space="preserve">La couche </w:t>
      </w:r>
      <w:r w:rsidR="007F7EB1">
        <w:rPr>
          <w:b/>
          <w:bCs/>
          <w:noProof/>
          <w:sz w:val="24"/>
          <w:szCs w:val="24"/>
          <w:lang w:val="fr-FR"/>
        </w:rPr>
        <w:t xml:space="preserve">métier </w:t>
      </w:r>
      <w:r>
        <w:rPr>
          <w:b/>
          <w:bCs/>
          <w:noProof/>
          <w:sz w:val="24"/>
          <w:szCs w:val="24"/>
          <w:lang w:val="fr-FR"/>
        </w:rPr>
        <w:t>est représenté</w:t>
      </w:r>
      <w:r w:rsidR="00BB033B">
        <w:rPr>
          <w:b/>
          <w:bCs/>
          <w:noProof/>
          <w:sz w:val="24"/>
          <w:szCs w:val="24"/>
          <w:lang w:val="fr-FR"/>
        </w:rPr>
        <w:t>e par la</w:t>
      </w:r>
      <w:r w:rsidR="00622B4C">
        <w:rPr>
          <w:b/>
          <w:bCs/>
          <w:noProof/>
          <w:sz w:val="24"/>
          <w:szCs w:val="24"/>
          <w:lang w:val="fr-FR"/>
        </w:rPr>
        <w:t xml:space="preserve"> classe </w:t>
      </w:r>
      <w:r w:rsidR="007F7EB1">
        <w:rPr>
          <w:b/>
          <w:bCs/>
          <w:noProof/>
          <w:sz w:val="24"/>
          <w:szCs w:val="24"/>
          <w:lang w:val="fr-FR"/>
        </w:rPr>
        <w:t>s</w:t>
      </w:r>
      <w:r w:rsidR="00622B4C">
        <w:rPr>
          <w:b/>
          <w:bCs/>
          <w:noProof/>
          <w:sz w:val="24"/>
          <w:szCs w:val="24"/>
          <w:lang w:val="fr-FR"/>
        </w:rPr>
        <w:t>ervices.java permettant de créer, ajouter, modifier  et supprimer les objet à partir de la classe</w:t>
      </w:r>
      <w:r>
        <w:rPr>
          <w:b/>
          <w:bCs/>
          <w:noProof/>
          <w:sz w:val="24"/>
          <w:szCs w:val="24"/>
          <w:lang w:val="fr-FR"/>
        </w:rPr>
        <w:t xml:space="preserve"> Javabean </w:t>
      </w:r>
      <w:r w:rsidR="00622B4C" w:rsidRPr="00622B4C">
        <w:rPr>
          <w:b/>
          <w:bCs/>
          <w:noProof/>
          <w:sz w:val="24"/>
          <w:szCs w:val="24"/>
          <w:lang w:val="fr-FR"/>
        </w:rPr>
        <w:t>Produit</w:t>
      </w:r>
      <w:r w:rsidR="00622B4C">
        <w:rPr>
          <w:b/>
          <w:bCs/>
          <w:noProof/>
          <w:sz w:val="24"/>
          <w:szCs w:val="24"/>
          <w:lang w:val="fr-FR"/>
        </w:rPr>
        <w:t xml:space="preserve"> </w:t>
      </w:r>
      <w:r>
        <w:rPr>
          <w:b/>
          <w:bCs/>
          <w:noProof/>
          <w:sz w:val="24"/>
          <w:szCs w:val="24"/>
          <w:lang w:val="fr-FR"/>
        </w:rPr>
        <w:t>( une classe POJO)</w:t>
      </w:r>
      <w:r w:rsidR="00BB033B">
        <w:rPr>
          <w:b/>
          <w:bCs/>
          <w:noProof/>
          <w:sz w:val="24"/>
          <w:szCs w:val="24"/>
          <w:lang w:val="fr-FR"/>
        </w:rPr>
        <w:t>. La classe services</w:t>
      </w:r>
      <w:r w:rsidR="00B71F46">
        <w:rPr>
          <w:b/>
          <w:bCs/>
          <w:noProof/>
          <w:sz w:val="24"/>
          <w:szCs w:val="24"/>
          <w:lang w:val="fr-FR"/>
        </w:rPr>
        <w:t>.java</w:t>
      </w:r>
      <w:r w:rsidR="00BB033B">
        <w:rPr>
          <w:b/>
          <w:bCs/>
          <w:noProof/>
          <w:sz w:val="24"/>
          <w:szCs w:val="24"/>
          <w:lang w:val="fr-FR"/>
        </w:rPr>
        <w:t xml:space="preserve"> peut aussi </w:t>
      </w:r>
      <w:r w:rsidR="00622B4C">
        <w:rPr>
          <w:b/>
          <w:bCs/>
          <w:noProof/>
          <w:sz w:val="24"/>
          <w:szCs w:val="24"/>
          <w:lang w:val="fr-FR"/>
        </w:rPr>
        <w:t xml:space="preserve"> </w:t>
      </w:r>
      <w:r w:rsidR="00B71F46">
        <w:rPr>
          <w:b/>
          <w:bCs/>
          <w:noProof/>
          <w:sz w:val="24"/>
          <w:szCs w:val="24"/>
          <w:lang w:val="fr-FR"/>
        </w:rPr>
        <w:t xml:space="preserve">ajouter, modifier  et supprimer les objet </w:t>
      </w:r>
      <w:r w:rsidR="00622B4C">
        <w:rPr>
          <w:b/>
          <w:bCs/>
          <w:noProof/>
          <w:sz w:val="24"/>
          <w:szCs w:val="24"/>
          <w:lang w:val="fr-FR"/>
        </w:rPr>
        <w:t xml:space="preserve">dans un contenneur Liste </w:t>
      </w:r>
      <w:r w:rsidR="00622B4C" w:rsidRPr="00622B4C">
        <w:rPr>
          <w:b/>
          <w:bCs/>
          <w:noProof/>
          <w:sz w:val="24"/>
          <w:szCs w:val="24"/>
          <w:lang w:val="fr-FR"/>
        </w:rPr>
        <w:t>ArrayList</w:t>
      </w:r>
      <w:r w:rsidR="00622B4C">
        <w:rPr>
          <w:b/>
          <w:bCs/>
          <w:noProof/>
          <w:sz w:val="24"/>
          <w:szCs w:val="24"/>
          <w:lang w:val="fr-FR"/>
        </w:rPr>
        <w:t xml:space="preserve">. Commençant </w:t>
      </w:r>
      <w:r w:rsidR="00B71F46">
        <w:rPr>
          <w:b/>
          <w:bCs/>
          <w:noProof/>
          <w:sz w:val="24"/>
          <w:szCs w:val="24"/>
          <w:lang w:val="fr-FR"/>
        </w:rPr>
        <w:t xml:space="preserve">d'abord </w:t>
      </w:r>
      <w:r w:rsidR="00622B4C">
        <w:rPr>
          <w:b/>
          <w:bCs/>
          <w:noProof/>
          <w:sz w:val="24"/>
          <w:szCs w:val="24"/>
          <w:lang w:val="fr-FR"/>
        </w:rPr>
        <w:t>par développer la classe Produit :</w:t>
      </w:r>
    </w:p>
    <w:tbl>
      <w:tblPr>
        <w:tblStyle w:val="Grilledutableau"/>
        <w:tblW w:w="0" w:type="auto"/>
        <w:tblLook w:val="04A0"/>
      </w:tblPr>
      <w:tblGrid>
        <w:gridCol w:w="10682"/>
      </w:tblGrid>
      <w:tr w:rsidR="001527A5" w:rsidTr="001527A5">
        <w:tc>
          <w:tcPr>
            <w:tcW w:w="10682" w:type="dxa"/>
          </w:tcPr>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metier</w:t>
            </w:r>
            <w:proofErr w:type="spellEnd"/>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 {</w:t>
            </w:r>
          </w:p>
          <w:p w:rsidR="001527A5" w:rsidRPr="001527A5" w:rsidRDefault="001527A5" w:rsidP="001527A5">
            <w:pPr>
              <w:autoSpaceDE w:val="0"/>
              <w:autoSpaceDN w:val="0"/>
              <w:bidi w:val="0"/>
              <w:adjustRightInd w:val="0"/>
              <w:rPr>
                <w:rFonts w:ascii="Courier New" w:hAnsi="Courier New" w:cs="Courier New"/>
                <w:sz w:val="20"/>
                <w:szCs w:val="20"/>
                <w:lang w:val="fr-FR"/>
              </w:rPr>
            </w:pPr>
            <w:proofErr w:type="spellStart"/>
            <w:r w:rsidRPr="001527A5">
              <w:rPr>
                <w:rFonts w:ascii="Courier New" w:hAnsi="Courier New" w:cs="Courier New"/>
                <w:b/>
                <w:bCs/>
                <w:color w:val="7F0055"/>
                <w:sz w:val="20"/>
                <w:szCs w:val="20"/>
                <w:lang w:val="fr-FR"/>
              </w:rPr>
              <w:t>private</w:t>
            </w:r>
            <w:proofErr w:type="spellEnd"/>
            <w:r w:rsidRPr="001527A5">
              <w:rPr>
                <w:rFonts w:ascii="Courier New" w:hAnsi="Courier New" w:cs="Courier New"/>
                <w:color w:val="000000"/>
                <w:sz w:val="20"/>
                <w:szCs w:val="20"/>
                <w:lang w:val="fr-FR"/>
              </w:rPr>
              <w:t xml:space="preserve"> Long </w:t>
            </w:r>
            <w:r w:rsidRPr="001527A5">
              <w:rPr>
                <w:rFonts w:ascii="Courier New" w:hAnsi="Courier New" w:cs="Courier New"/>
                <w:color w:val="0000C0"/>
                <w:sz w:val="20"/>
                <w:szCs w:val="20"/>
                <w:lang w:val="fr-FR"/>
              </w:rPr>
              <w:t>id</w:t>
            </w:r>
            <w:r w:rsidRPr="001527A5">
              <w:rPr>
                <w:rFonts w:ascii="Courier New" w:hAnsi="Courier New" w:cs="Courier New"/>
                <w:color w:val="000000"/>
                <w:sz w:val="20"/>
                <w:szCs w:val="20"/>
                <w:lang w:val="fr-FR"/>
              </w:rPr>
              <w:t>;</w:t>
            </w:r>
            <w:r w:rsidRPr="001527A5">
              <w:rPr>
                <w:rFonts w:ascii="Courier New" w:hAnsi="Courier New" w:cs="Courier New"/>
                <w:sz w:val="20"/>
                <w:szCs w:val="20"/>
                <w:lang w:val="fr-FR"/>
              </w:rPr>
              <w:t xml:space="preserve"> // utiliser l</w:t>
            </w:r>
            <w:r>
              <w:rPr>
                <w:rFonts w:ascii="Courier New" w:hAnsi="Courier New" w:cs="Courier New"/>
                <w:sz w:val="20"/>
                <w:szCs w:val="20"/>
                <w:lang w:val="fr-FR"/>
              </w:rPr>
              <w:t>'</w:t>
            </w:r>
            <w:r w:rsidRPr="001527A5">
              <w:rPr>
                <w:rFonts w:ascii="Courier New" w:hAnsi="Courier New" w:cs="Courier New"/>
                <w:sz w:val="20"/>
                <w:szCs w:val="20"/>
                <w:lang w:val="fr-FR"/>
              </w:rPr>
              <w:t>objet</w:t>
            </w:r>
            <w:r>
              <w:rPr>
                <w:rFonts w:ascii="Courier New" w:hAnsi="Courier New" w:cs="Courier New"/>
                <w:sz w:val="20"/>
                <w:szCs w:val="20"/>
                <w:lang w:val="fr-FR"/>
              </w:rPr>
              <w:t xml:space="preserve"> Long et non </w:t>
            </w:r>
            <w:proofErr w:type="spellStart"/>
            <w:r>
              <w:rPr>
                <w:rFonts w:ascii="Courier New" w:hAnsi="Courier New" w:cs="Courier New"/>
                <w:sz w:val="20"/>
                <w:szCs w:val="20"/>
                <w:lang w:val="fr-FR"/>
              </w:rPr>
              <w:t>pqs</w:t>
            </w:r>
            <w:proofErr w:type="spellEnd"/>
            <w:r>
              <w:rPr>
                <w:rFonts w:ascii="Courier New" w:hAnsi="Courier New" w:cs="Courier New"/>
                <w:sz w:val="20"/>
                <w:szCs w:val="20"/>
                <w:lang w:val="fr-FR"/>
              </w:rPr>
              <w:t xml:space="preserve"> les le primitive long pour </w:t>
            </w:r>
            <w:r>
              <w:rPr>
                <w:rFonts w:ascii="Courier New" w:hAnsi="Courier New" w:cs="Courier New"/>
                <w:sz w:val="20"/>
                <w:szCs w:val="20"/>
                <w:lang w:val="fr-FR"/>
              </w:rPr>
              <w:tab/>
            </w:r>
            <w:r>
              <w:rPr>
                <w:rFonts w:ascii="Courier New" w:hAnsi="Courier New" w:cs="Courier New"/>
                <w:sz w:val="20"/>
                <w:szCs w:val="20"/>
                <w:lang w:val="fr-FR"/>
              </w:rPr>
              <w:tab/>
            </w:r>
            <w:r w:rsidR="00622B4C">
              <w:rPr>
                <w:rFonts w:ascii="Courier New" w:hAnsi="Courier New" w:cs="Courier New"/>
                <w:sz w:val="20"/>
                <w:szCs w:val="20"/>
                <w:lang w:val="fr-FR"/>
              </w:rPr>
              <w:t xml:space="preserve">           // </w:t>
            </w:r>
            <w:r>
              <w:rPr>
                <w:rFonts w:ascii="Courier New" w:hAnsi="Courier New" w:cs="Courier New"/>
                <w:sz w:val="20"/>
                <w:szCs w:val="20"/>
                <w:lang w:val="fr-FR"/>
              </w:rPr>
              <w:t xml:space="preserve">l'utiliser dans le mapping avec le framework </w:t>
            </w:r>
            <w:proofErr w:type="spellStart"/>
            <w:r>
              <w:rPr>
                <w:rFonts w:ascii="Courier New" w:hAnsi="Courier New" w:cs="Courier New"/>
                <w:sz w:val="20"/>
                <w:szCs w:val="20"/>
                <w:lang w:val="fr-FR"/>
              </w:rPr>
              <w:t>hibernate</w:t>
            </w:r>
            <w:proofErr w:type="spellEnd"/>
            <w:r>
              <w:rPr>
                <w:rFonts w:ascii="Courier New" w:hAnsi="Courier New" w:cs="Courier New"/>
                <w:sz w:val="20"/>
                <w:szCs w:val="20"/>
                <w:lang w:val="fr-FR"/>
              </w:rPr>
              <w:t xml:space="preserve"> par exemple  </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desc</w:t>
            </w:r>
            <w:proofErr w:type="spellEnd"/>
            <w:r>
              <w:rPr>
                <w:rFonts w:ascii="Courier New" w:hAnsi="Courier New" w:cs="Courier New"/>
                <w:color w:val="000000"/>
                <w:sz w:val="20"/>
                <w:szCs w:val="20"/>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proofErr w:type="spellStart"/>
            <w:r w:rsidRPr="00473922">
              <w:rPr>
                <w:rFonts w:ascii="Courier New" w:hAnsi="Courier New" w:cs="Courier New"/>
                <w:b/>
                <w:bCs/>
                <w:color w:val="7F0055"/>
                <w:sz w:val="20"/>
                <w:szCs w:val="20"/>
                <w:lang w:val="fr-FR"/>
              </w:rPr>
              <w:t>private</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b/>
                <w:bCs/>
                <w:color w:val="7F0055"/>
                <w:sz w:val="20"/>
                <w:szCs w:val="20"/>
                <w:lang w:val="fr-FR"/>
              </w:rPr>
              <w:t>int</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C0"/>
                <w:sz w:val="20"/>
                <w:szCs w:val="20"/>
                <w:lang w:val="fr-FR"/>
              </w:rPr>
              <w:t>prix</w:t>
            </w:r>
            <w:proofErr w:type="gramStart"/>
            <w:r w:rsidRPr="00473922">
              <w:rPr>
                <w:rFonts w:ascii="Courier New" w:hAnsi="Courier New" w:cs="Courier New"/>
                <w:color w:val="000000"/>
                <w:sz w:val="20"/>
                <w:szCs w:val="20"/>
                <w:lang w:val="fr-FR"/>
              </w:rPr>
              <w:t>,</w:t>
            </w:r>
            <w:r w:rsidRPr="00473922">
              <w:rPr>
                <w:rFonts w:ascii="Courier New" w:hAnsi="Courier New" w:cs="Courier New"/>
                <w:color w:val="0000C0"/>
                <w:sz w:val="20"/>
                <w:szCs w:val="20"/>
                <w:lang w:val="fr-FR"/>
              </w:rPr>
              <w:t>etat</w:t>
            </w:r>
            <w:proofErr w:type="spellEnd"/>
            <w:proofErr w:type="gramEnd"/>
            <w:r w:rsidRPr="00473922">
              <w:rPr>
                <w:rFonts w:ascii="Courier New" w:hAnsi="Courier New" w:cs="Courier New"/>
                <w:color w:val="000000"/>
                <w:sz w:val="20"/>
                <w:szCs w:val="20"/>
                <w:lang w:val="fr-FR"/>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lastRenderedPageBreak/>
              <w:t>public</w:t>
            </w:r>
            <w:r w:rsidRPr="00473922">
              <w:rPr>
                <w:rFonts w:ascii="Courier New" w:hAnsi="Courier New" w:cs="Courier New"/>
                <w:color w:val="000000"/>
                <w:sz w:val="20"/>
                <w:szCs w:val="20"/>
                <w:lang w:val="fr-FR"/>
              </w:rPr>
              <w:t xml:space="preserve"> </w:t>
            </w:r>
            <w:proofErr w:type="gramStart"/>
            <w:r w:rsidRPr="00473922">
              <w:rPr>
                <w:rFonts w:ascii="Courier New" w:hAnsi="Courier New" w:cs="Courier New"/>
                <w:color w:val="000000"/>
                <w:sz w:val="20"/>
                <w:szCs w:val="20"/>
                <w:lang w:val="fr-FR"/>
              </w:rPr>
              <w:t>Produit(</w:t>
            </w:r>
            <w:proofErr w:type="gramEnd"/>
            <w:r w:rsidRPr="00473922">
              <w:rPr>
                <w:rFonts w:ascii="Courier New" w:hAnsi="Courier New" w:cs="Courier New"/>
                <w:color w:val="000000"/>
                <w:sz w:val="20"/>
                <w:szCs w:val="20"/>
                <w:lang w:val="fr-FR"/>
              </w:rPr>
              <w:t>) {</w:t>
            </w:r>
          </w:p>
          <w:p w:rsidR="001527A5" w:rsidRDefault="001527A5" w:rsidP="001527A5">
            <w:pPr>
              <w:autoSpaceDE w:val="0"/>
              <w:autoSpaceDN w:val="0"/>
              <w:bidi w:val="0"/>
              <w:adjustRightInd w:val="0"/>
              <w:rPr>
                <w:rFonts w:ascii="Courier New" w:hAnsi="Courier New" w:cs="Courier New"/>
                <w:sz w:val="20"/>
                <w:szCs w:val="20"/>
              </w:rPr>
            </w:pPr>
            <w:r w:rsidRPr="00473922">
              <w:rPr>
                <w:rFonts w:ascii="Courier New" w:hAnsi="Courier New" w:cs="Courier New"/>
                <w:color w:val="000000"/>
                <w:sz w:val="20"/>
                <w:szCs w:val="20"/>
                <w:lang w:val="fr-FR"/>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(Long id, String nom, String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prix,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etat</w:t>
            </w:r>
            <w:proofErr w:type="spellEnd"/>
            <w:r>
              <w:rPr>
                <w:rFonts w:ascii="Courier New" w:hAnsi="Courier New" w:cs="Courier New"/>
                <w:color w:val="000000"/>
                <w:sz w:val="20"/>
                <w:szCs w:val="20"/>
              </w:rPr>
              <w:t>) {</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id;</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desc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r>
              <w:rPr>
                <w:rFonts w:ascii="Courier New" w:hAnsi="Courier New" w:cs="Courier New"/>
                <w:color w:val="000000"/>
                <w:sz w:val="20"/>
                <w:szCs w:val="20"/>
              </w:rPr>
              <w:tab/>
            </w:r>
            <w:proofErr w:type="spellStart"/>
            <w:r w:rsidRPr="00473922">
              <w:rPr>
                <w:rFonts w:ascii="Courier New" w:hAnsi="Courier New" w:cs="Courier New"/>
                <w:b/>
                <w:bCs/>
                <w:color w:val="7F0055"/>
                <w:sz w:val="20"/>
                <w:szCs w:val="20"/>
                <w:lang w:val="fr-FR"/>
              </w:rPr>
              <w:t>this</w:t>
            </w:r>
            <w:r w:rsidRPr="00473922">
              <w:rPr>
                <w:rFonts w:ascii="Courier New" w:hAnsi="Courier New" w:cs="Courier New"/>
                <w:color w:val="000000"/>
                <w:sz w:val="20"/>
                <w:szCs w:val="20"/>
                <w:lang w:val="fr-FR"/>
              </w:rPr>
              <w:t>.</w:t>
            </w:r>
            <w:r w:rsidRPr="00473922">
              <w:rPr>
                <w:rFonts w:ascii="Courier New" w:hAnsi="Courier New" w:cs="Courier New"/>
                <w:color w:val="0000C0"/>
                <w:sz w:val="20"/>
                <w:szCs w:val="20"/>
                <w:lang w:val="fr-FR"/>
              </w:rPr>
              <w:t>prix</w:t>
            </w:r>
            <w:proofErr w:type="spellEnd"/>
            <w:r w:rsidRPr="00473922">
              <w:rPr>
                <w:rFonts w:ascii="Courier New" w:hAnsi="Courier New" w:cs="Courier New"/>
                <w:color w:val="000000"/>
                <w:sz w:val="20"/>
                <w:szCs w:val="20"/>
                <w:lang w:val="fr-FR"/>
              </w:rPr>
              <w:t xml:space="preserve"> = prix;</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proofErr w:type="spellStart"/>
            <w:r w:rsidRPr="00473922">
              <w:rPr>
                <w:rFonts w:ascii="Courier New" w:hAnsi="Courier New" w:cs="Courier New"/>
                <w:b/>
                <w:bCs/>
                <w:color w:val="7F0055"/>
                <w:sz w:val="20"/>
                <w:szCs w:val="20"/>
                <w:lang w:val="fr-FR"/>
              </w:rPr>
              <w:t>this</w:t>
            </w:r>
            <w:r w:rsidRPr="00473922">
              <w:rPr>
                <w:rFonts w:ascii="Courier New" w:hAnsi="Courier New" w:cs="Courier New"/>
                <w:color w:val="000000"/>
                <w:sz w:val="20"/>
                <w:szCs w:val="20"/>
                <w:lang w:val="fr-FR"/>
              </w:rPr>
              <w:t>.</w:t>
            </w:r>
            <w:r w:rsidRPr="00473922">
              <w:rPr>
                <w:rFonts w:ascii="Courier New" w:hAnsi="Courier New" w:cs="Courier New"/>
                <w:color w:val="0000C0"/>
                <w:sz w:val="20"/>
                <w:szCs w:val="20"/>
                <w:lang w:val="fr-FR"/>
              </w:rPr>
              <w:t>etat</w:t>
            </w:r>
            <w:proofErr w:type="spellEnd"/>
            <w:r w:rsidRPr="00473922">
              <w:rPr>
                <w:rFonts w:ascii="Courier New" w:hAnsi="Courier New" w:cs="Courier New"/>
                <w:color w:val="000000"/>
                <w:sz w:val="20"/>
                <w:szCs w:val="20"/>
                <w:lang w:val="fr-FR"/>
              </w:rPr>
              <w:t xml:space="preserve"> =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w:t>
            </w:r>
            <w:proofErr w:type="gramStart"/>
            <w:r w:rsidRPr="00473922">
              <w:rPr>
                <w:rFonts w:ascii="Courier New" w:hAnsi="Courier New" w:cs="Courier New"/>
                <w:color w:val="000000"/>
                <w:sz w:val="20"/>
                <w:szCs w:val="20"/>
                <w:lang w:val="fr-FR"/>
              </w:rPr>
              <w:t>Produit(</w:t>
            </w:r>
            <w:proofErr w:type="gramEnd"/>
            <w:r w:rsidRPr="00473922">
              <w:rPr>
                <w:rFonts w:ascii="Courier New" w:hAnsi="Courier New" w:cs="Courier New"/>
                <w:color w:val="000000"/>
                <w:sz w:val="20"/>
                <w:szCs w:val="20"/>
                <w:lang w:val="fr-FR"/>
              </w:rPr>
              <w:t xml:space="preserve">String nom, String </w:t>
            </w:r>
            <w:proofErr w:type="spellStart"/>
            <w:r w:rsidRPr="00473922">
              <w:rPr>
                <w:rFonts w:ascii="Courier New" w:hAnsi="Courier New" w:cs="Courier New"/>
                <w:color w:val="000000"/>
                <w:sz w:val="20"/>
                <w:szCs w:val="20"/>
                <w:lang w:val="fr-FR"/>
              </w:rPr>
              <w:t>desc</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b/>
                <w:bCs/>
                <w:color w:val="7F0055"/>
                <w:sz w:val="20"/>
                <w:szCs w:val="20"/>
                <w:lang w:val="fr-FR"/>
              </w:rPr>
              <w:t>int</w:t>
            </w:r>
            <w:proofErr w:type="spellEnd"/>
            <w:r w:rsidRPr="00473922">
              <w:rPr>
                <w:rFonts w:ascii="Courier New" w:hAnsi="Courier New" w:cs="Courier New"/>
                <w:color w:val="000000"/>
                <w:sz w:val="20"/>
                <w:szCs w:val="20"/>
                <w:lang w:val="fr-FR"/>
              </w:rPr>
              <w:t xml:space="preserve"> prix, </w:t>
            </w:r>
            <w:proofErr w:type="spellStart"/>
            <w:r w:rsidRPr="00473922">
              <w:rPr>
                <w:rFonts w:ascii="Courier New" w:hAnsi="Courier New" w:cs="Courier New"/>
                <w:b/>
                <w:bCs/>
                <w:color w:val="7F0055"/>
                <w:sz w:val="20"/>
                <w:szCs w:val="20"/>
                <w:lang w:val="fr-FR"/>
              </w:rPr>
              <w:t>int</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 {</w:t>
            </w:r>
          </w:p>
          <w:p w:rsidR="001527A5" w:rsidRDefault="001527A5" w:rsidP="001527A5">
            <w:pPr>
              <w:autoSpaceDE w:val="0"/>
              <w:autoSpaceDN w:val="0"/>
              <w:bidi w:val="0"/>
              <w:adjustRightInd w:val="0"/>
              <w:rPr>
                <w:rFonts w:ascii="Courier New" w:hAnsi="Courier New" w:cs="Courier New"/>
                <w:sz w:val="20"/>
                <w:szCs w:val="20"/>
              </w:rPr>
            </w:pPr>
            <w:r w:rsidRPr="00473922">
              <w:rPr>
                <w:rFonts w:ascii="Courier New" w:hAnsi="Courier New" w:cs="Courier New"/>
                <w:color w:val="000000"/>
                <w:sz w:val="20"/>
                <w:szCs w:val="20"/>
                <w:lang w:val="fr-FR"/>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desc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r>
              <w:rPr>
                <w:rFonts w:ascii="Courier New" w:hAnsi="Courier New" w:cs="Courier New"/>
                <w:color w:val="000000"/>
                <w:sz w:val="20"/>
                <w:szCs w:val="20"/>
              </w:rPr>
              <w:tab/>
            </w:r>
            <w:proofErr w:type="spellStart"/>
            <w:r w:rsidRPr="00473922">
              <w:rPr>
                <w:rFonts w:ascii="Courier New" w:hAnsi="Courier New" w:cs="Courier New"/>
                <w:b/>
                <w:bCs/>
                <w:color w:val="7F0055"/>
                <w:sz w:val="20"/>
                <w:szCs w:val="20"/>
                <w:lang w:val="fr-FR"/>
              </w:rPr>
              <w:t>this</w:t>
            </w:r>
            <w:r w:rsidRPr="00473922">
              <w:rPr>
                <w:rFonts w:ascii="Courier New" w:hAnsi="Courier New" w:cs="Courier New"/>
                <w:color w:val="000000"/>
                <w:sz w:val="20"/>
                <w:szCs w:val="20"/>
                <w:lang w:val="fr-FR"/>
              </w:rPr>
              <w:t>.</w:t>
            </w:r>
            <w:r w:rsidRPr="00473922">
              <w:rPr>
                <w:rFonts w:ascii="Courier New" w:hAnsi="Courier New" w:cs="Courier New"/>
                <w:color w:val="0000C0"/>
                <w:sz w:val="20"/>
                <w:szCs w:val="20"/>
                <w:lang w:val="fr-FR"/>
              </w:rPr>
              <w:t>prix</w:t>
            </w:r>
            <w:proofErr w:type="spellEnd"/>
            <w:r w:rsidRPr="00473922">
              <w:rPr>
                <w:rFonts w:ascii="Courier New" w:hAnsi="Courier New" w:cs="Courier New"/>
                <w:color w:val="000000"/>
                <w:sz w:val="20"/>
                <w:szCs w:val="20"/>
                <w:lang w:val="fr-FR"/>
              </w:rPr>
              <w:t xml:space="preserve"> = prix;</w:t>
            </w:r>
          </w:p>
          <w:p w:rsidR="001527A5" w:rsidRPr="00D26F00"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proofErr w:type="spellStart"/>
            <w:r w:rsidRPr="00D26F00">
              <w:rPr>
                <w:rFonts w:ascii="Courier New" w:hAnsi="Courier New" w:cs="Courier New"/>
                <w:b/>
                <w:bCs/>
                <w:color w:val="7F0055"/>
                <w:sz w:val="20"/>
                <w:szCs w:val="20"/>
                <w:lang w:val="fr-FR"/>
              </w:rPr>
              <w:t>this</w:t>
            </w:r>
            <w:r w:rsidRPr="00D26F00">
              <w:rPr>
                <w:rFonts w:ascii="Courier New" w:hAnsi="Courier New" w:cs="Courier New"/>
                <w:color w:val="000000"/>
                <w:sz w:val="20"/>
                <w:szCs w:val="20"/>
                <w:lang w:val="fr-FR"/>
              </w:rPr>
              <w:t>.</w:t>
            </w:r>
            <w:r w:rsidRPr="00D26F00">
              <w:rPr>
                <w:rFonts w:ascii="Courier New" w:hAnsi="Courier New" w:cs="Courier New"/>
                <w:color w:val="0000C0"/>
                <w:sz w:val="20"/>
                <w:szCs w:val="20"/>
                <w:lang w:val="fr-FR"/>
              </w:rPr>
              <w:t>etat</w:t>
            </w:r>
            <w:proofErr w:type="spellEnd"/>
            <w:r w:rsidRPr="00D26F00">
              <w:rPr>
                <w:rFonts w:ascii="Courier New" w:hAnsi="Courier New" w:cs="Courier New"/>
                <w:color w:val="000000"/>
                <w:sz w:val="20"/>
                <w:szCs w:val="20"/>
                <w:lang w:val="fr-FR"/>
              </w:rPr>
              <w:t xml:space="preserve"> = </w:t>
            </w:r>
            <w:proofErr w:type="spellStart"/>
            <w:r w:rsidRPr="00D26F00">
              <w:rPr>
                <w:rFonts w:ascii="Courier New" w:hAnsi="Courier New" w:cs="Courier New"/>
                <w:color w:val="000000"/>
                <w:sz w:val="20"/>
                <w:szCs w:val="20"/>
                <w:lang w:val="fr-FR"/>
              </w:rPr>
              <w:t>etat</w:t>
            </w:r>
            <w:proofErr w:type="spellEnd"/>
            <w:r w:rsidRPr="00D26F00">
              <w:rPr>
                <w:rFonts w:ascii="Courier New" w:hAnsi="Courier New" w:cs="Courier New"/>
                <w:color w:val="000000"/>
                <w:sz w:val="20"/>
                <w:szCs w:val="20"/>
                <w:lang w:val="fr-FR"/>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Long </w:t>
            </w:r>
            <w:proofErr w:type="spellStart"/>
            <w:r>
              <w:rPr>
                <w:rFonts w:ascii="Courier New" w:hAnsi="Courier New" w:cs="Courier New"/>
                <w:color w:val="000000"/>
                <w:sz w:val="20"/>
                <w:szCs w:val="20"/>
              </w:rPr>
              <w:t>getId</w:t>
            </w:r>
            <w:proofErr w:type="spellEnd"/>
            <w:r>
              <w:rPr>
                <w:rFonts w:ascii="Courier New" w:hAnsi="Courier New" w:cs="Courier New"/>
                <w:color w:val="000000"/>
                <w:sz w:val="20"/>
                <w:szCs w:val="20"/>
              </w:rPr>
              <w:t>()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setId</w:t>
            </w:r>
            <w:proofErr w:type="spellEnd"/>
            <w:r>
              <w:rPr>
                <w:rFonts w:ascii="Courier New" w:hAnsi="Courier New" w:cs="Courier New"/>
                <w:color w:val="000000"/>
                <w:sz w:val="20"/>
                <w:szCs w:val="20"/>
              </w:rPr>
              <w:t>(Long id)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id;}</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getNom</w:t>
            </w:r>
            <w:proofErr w:type="spellEnd"/>
            <w:r>
              <w:rPr>
                <w:rFonts w:ascii="Courier New" w:hAnsi="Courier New" w:cs="Courier New"/>
                <w:color w:val="000000"/>
                <w:sz w:val="20"/>
                <w:szCs w:val="20"/>
              </w:rPr>
              <w:t>()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nom</w:t>
            </w:r>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setNom</w:t>
            </w:r>
            <w:proofErr w:type="spellEnd"/>
            <w:r>
              <w:rPr>
                <w:rFonts w:ascii="Courier New" w:hAnsi="Courier New" w:cs="Courier New"/>
                <w:color w:val="000000"/>
                <w:sz w:val="20"/>
                <w:szCs w:val="20"/>
              </w:rPr>
              <w:t>(String nom)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nom</w:t>
            </w:r>
            <w:r>
              <w:rPr>
                <w:rFonts w:ascii="Courier New" w:hAnsi="Courier New" w:cs="Courier New"/>
                <w:color w:val="000000"/>
                <w:sz w:val="20"/>
                <w:szCs w:val="20"/>
              </w:rPr>
              <w:t xml:space="preserve"> = nom;}</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getDesc</w:t>
            </w:r>
            <w:proofErr w:type="spellEnd"/>
            <w:r>
              <w:rPr>
                <w:rFonts w:ascii="Courier New" w:hAnsi="Courier New" w:cs="Courier New"/>
                <w:color w:val="000000"/>
                <w:sz w:val="20"/>
                <w:szCs w:val="20"/>
              </w:rPr>
              <w:t>()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desc</w:t>
            </w:r>
            <w:proofErr w:type="spellEnd"/>
            <w:r>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setDesc</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desc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
          <w:p w:rsidR="001527A5" w:rsidRPr="001527A5" w:rsidRDefault="001527A5" w:rsidP="001527A5">
            <w:pPr>
              <w:autoSpaceDE w:val="0"/>
              <w:autoSpaceDN w:val="0"/>
              <w:bidi w:val="0"/>
              <w:adjustRightInd w:val="0"/>
              <w:rPr>
                <w:rFonts w:ascii="Courier New" w:hAnsi="Courier New" w:cs="Courier New"/>
                <w:sz w:val="20"/>
                <w:szCs w:val="20"/>
                <w:lang w:val="fr-FR"/>
              </w:rPr>
            </w:pPr>
            <w:r w:rsidRPr="001527A5">
              <w:rPr>
                <w:rFonts w:ascii="Courier New" w:hAnsi="Courier New" w:cs="Courier New"/>
                <w:b/>
                <w:bCs/>
                <w:color w:val="7F0055"/>
                <w:sz w:val="20"/>
                <w:szCs w:val="20"/>
                <w:lang w:val="fr-FR"/>
              </w:rPr>
              <w:t>public</w:t>
            </w:r>
            <w:r w:rsidRPr="001527A5">
              <w:rPr>
                <w:rFonts w:ascii="Courier New" w:hAnsi="Courier New" w:cs="Courier New"/>
                <w:color w:val="000000"/>
                <w:sz w:val="20"/>
                <w:szCs w:val="20"/>
                <w:lang w:val="fr-FR"/>
              </w:rPr>
              <w:t xml:space="preserve"> </w:t>
            </w:r>
            <w:proofErr w:type="spellStart"/>
            <w:r w:rsidRPr="001527A5">
              <w:rPr>
                <w:rFonts w:ascii="Courier New" w:hAnsi="Courier New" w:cs="Courier New"/>
                <w:b/>
                <w:bCs/>
                <w:color w:val="7F0055"/>
                <w:sz w:val="20"/>
                <w:szCs w:val="20"/>
                <w:lang w:val="fr-FR"/>
              </w:rPr>
              <w:t>int</w:t>
            </w:r>
            <w:proofErr w:type="spellEnd"/>
            <w:r w:rsidRPr="001527A5">
              <w:rPr>
                <w:rFonts w:ascii="Courier New" w:hAnsi="Courier New" w:cs="Courier New"/>
                <w:color w:val="000000"/>
                <w:sz w:val="20"/>
                <w:szCs w:val="20"/>
                <w:lang w:val="fr-FR"/>
              </w:rPr>
              <w:t xml:space="preserve"> </w:t>
            </w:r>
            <w:proofErr w:type="spellStart"/>
            <w:proofErr w:type="gramStart"/>
            <w:r w:rsidRPr="001527A5">
              <w:rPr>
                <w:rFonts w:ascii="Courier New" w:hAnsi="Courier New" w:cs="Courier New"/>
                <w:color w:val="000000"/>
                <w:sz w:val="20"/>
                <w:szCs w:val="20"/>
                <w:lang w:val="fr-FR"/>
              </w:rPr>
              <w:t>getPrix</w:t>
            </w:r>
            <w:proofErr w:type="spellEnd"/>
            <w:r w:rsidRPr="001527A5">
              <w:rPr>
                <w:rFonts w:ascii="Courier New" w:hAnsi="Courier New" w:cs="Courier New"/>
                <w:color w:val="000000"/>
                <w:sz w:val="20"/>
                <w:szCs w:val="20"/>
                <w:lang w:val="fr-FR"/>
              </w:rPr>
              <w:t>(</w:t>
            </w:r>
            <w:proofErr w:type="gramEnd"/>
            <w:r w:rsidRPr="001527A5">
              <w:rPr>
                <w:rFonts w:ascii="Courier New" w:hAnsi="Courier New" w:cs="Courier New"/>
                <w:color w:val="000000"/>
                <w:sz w:val="20"/>
                <w:szCs w:val="20"/>
                <w:lang w:val="fr-FR"/>
              </w:rPr>
              <w:t>) {</w:t>
            </w:r>
            <w:r w:rsidRPr="001527A5">
              <w:rPr>
                <w:rFonts w:ascii="Courier New" w:hAnsi="Courier New" w:cs="Courier New"/>
                <w:b/>
                <w:bCs/>
                <w:color w:val="7F0055"/>
                <w:sz w:val="20"/>
                <w:szCs w:val="20"/>
                <w:lang w:val="fr-FR"/>
              </w:rPr>
              <w:t>return</w:t>
            </w:r>
            <w:r w:rsidRPr="001527A5">
              <w:rPr>
                <w:rFonts w:ascii="Courier New" w:hAnsi="Courier New" w:cs="Courier New"/>
                <w:color w:val="000000"/>
                <w:sz w:val="20"/>
                <w:szCs w:val="20"/>
                <w:lang w:val="fr-FR"/>
              </w:rPr>
              <w:t xml:space="preserve"> </w:t>
            </w:r>
            <w:r w:rsidRPr="001527A5">
              <w:rPr>
                <w:rFonts w:ascii="Courier New" w:hAnsi="Courier New" w:cs="Courier New"/>
                <w:color w:val="0000C0"/>
                <w:sz w:val="20"/>
                <w:szCs w:val="20"/>
                <w:lang w:val="fr-FR"/>
              </w:rPr>
              <w:t>prix</w:t>
            </w:r>
            <w:r w:rsidRPr="001527A5">
              <w:rPr>
                <w:rFonts w:ascii="Courier New" w:hAnsi="Courier New" w:cs="Courier New"/>
                <w:color w:val="000000"/>
                <w:sz w:val="20"/>
                <w:szCs w:val="20"/>
                <w:lang w:val="fr-FR"/>
              </w:rPr>
              <w:t>;}</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1527A5">
              <w:rPr>
                <w:rFonts w:ascii="Courier New" w:hAnsi="Courier New" w:cs="Courier New"/>
                <w:b/>
                <w:bCs/>
                <w:color w:val="7F0055"/>
                <w:sz w:val="20"/>
                <w:szCs w:val="20"/>
                <w:lang w:val="fr-FR"/>
              </w:rPr>
              <w:t>public</w:t>
            </w:r>
            <w:r w:rsidRPr="001527A5">
              <w:rPr>
                <w:rFonts w:ascii="Courier New" w:hAnsi="Courier New" w:cs="Courier New"/>
                <w:color w:val="000000"/>
                <w:sz w:val="20"/>
                <w:szCs w:val="20"/>
                <w:lang w:val="fr-FR"/>
              </w:rPr>
              <w:t xml:space="preserve"> </w:t>
            </w:r>
            <w:proofErr w:type="spellStart"/>
            <w:r w:rsidRPr="001527A5">
              <w:rPr>
                <w:rFonts w:ascii="Courier New" w:hAnsi="Courier New" w:cs="Courier New"/>
                <w:b/>
                <w:bCs/>
                <w:color w:val="7F0055"/>
                <w:sz w:val="20"/>
                <w:szCs w:val="20"/>
                <w:lang w:val="fr-FR"/>
              </w:rPr>
              <w:t>void</w:t>
            </w:r>
            <w:proofErr w:type="spellEnd"/>
            <w:r w:rsidRPr="001527A5">
              <w:rPr>
                <w:rFonts w:ascii="Courier New" w:hAnsi="Courier New" w:cs="Courier New"/>
                <w:color w:val="000000"/>
                <w:sz w:val="20"/>
                <w:szCs w:val="20"/>
                <w:lang w:val="fr-FR"/>
              </w:rPr>
              <w:t xml:space="preserve"> </w:t>
            </w:r>
            <w:proofErr w:type="spellStart"/>
            <w:proofErr w:type="gramStart"/>
            <w:r w:rsidRPr="001527A5">
              <w:rPr>
                <w:rFonts w:ascii="Courier New" w:hAnsi="Courier New" w:cs="Courier New"/>
                <w:color w:val="000000"/>
                <w:sz w:val="20"/>
                <w:szCs w:val="20"/>
                <w:lang w:val="fr-FR"/>
              </w:rPr>
              <w:t>setPrix</w:t>
            </w:r>
            <w:proofErr w:type="spellEnd"/>
            <w:r w:rsidRPr="001527A5">
              <w:rPr>
                <w:rFonts w:ascii="Courier New" w:hAnsi="Courier New" w:cs="Courier New"/>
                <w:color w:val="000000"/>
                <w:sz w:val="20"/>
                <w:szCs w:val="20"/>
                <w:lang w:val="fr-FR"/>
              </w:rPr>
              <w:t>(</w:t>
            </w:r>
            <w:proofErr w:type="spellStart"/>
            <w:proofErr w:type="gramEnd"/>
            <w:r w:rsidRPr="001527A5">
              <w:rPr>
                <w:rFonts w:ascii="Courier New" w:hAnsi="Courier New" w:cs="Courier New"/>
                <w:b/>
                <w:bCs/>
                <w:color w:val="7F0055"/>
                <w:sz w:val="20"/>
                <w:szCs w:val="20"/>
                <w:lang w:val="fr-FR"/>
              </w:rPr>
              <w:t>int</w:t>
            </w:r>
            <w:proofErr w:type="spellEnd"/>
            <w:r w:rsidRPr="001527A5">
              <w:rPr>
                <w:rFonts w:ascii="Courier New" w:hAnsi="Courier New" w:cs="Courier New"/>
                <w:color w:val="000000"/>
                <w:sz w:val="20"/>
                <w:szCs w:val="20"/>
                <w:lang w:val="fr-FR"/>
              </w:rPr>
              <w:t xml:space="preserve"> prix) {</w:t>
            </w:r>
            <w:proofErr w:type="spellStart"/>
            <w:r w:rsidRPr="00473922">
              <w:rPr>
                <w:rFonts w:ascii="Courier New" w:hAnsi="Courier New" w:cs="Courier New"/>
                <w:b/>
                <w:bCs/>
                <w:color w:val="7F0055"/>
                <w:sz w:val="20"/>
                <w:szCs w:val="20"/>
                <w:lang w:val="fr-FR"/>
              </w:rPr>
              <w:t>this</w:t>
            </w:r>
            <w:r w:rsidRPr="00473922">
              <w:rPr>
                <w:rFonts w:ascii="Courier New" w:hAnsi="Courier New" w:cs="Courier New"/>
                <w:color w:val="000000"/>
                <w:sz w:val="20"/>
                <w:szCs w:val="20"/>
                <w:lang w:val="fr-FR"/>
              </w:rPr>
              <w:t>.</w:t>
            </w:r>
            <w:r w:rsidRPr="00473922">
              <w:rPr>
                <w:rFonts w:ascii="Courier New" w:hAnsi="Courier New" w:cs="Courier New"/>
                <w:color w:val="0000C0"/>
                <w:sz w:val="20"/>
                <w:szCs w:val="20"/>
                <w:lang w:val="fr-FR"/>
              </w:rPr>
              <w:t>prix</w:t>
            </w:r>
            <w:proofErr w:type="spellEnd"/>
            <w:r w:rsidRPr="00473922">
              <w:rPr>
                <w:rFonts w:ascii="Courier New" w:hAnsi="Courier New" w:cs="Courier New"/>
                <w:color w:val="000000"/>
                <w:sz w:val="20"/>
                <w:szCs w:val="20"/>
                <w:lang w:val="fr-FR"/>
              </w:rPr>
              <w:t xml:space="preserve"> = prix;}</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b/>
                <w:bCs/>
                <w:color w:val="7F0055"/>
                <w:sz w:val="20"/>
                <w:szCs w:val="20"/>
                <w:lang w:val="fr-FR"/>
              </w:rPr>
              <w:t>int</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getEtat</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 {</w:t>
            </w:r>
            <w:r w:rsidRPr="00473922">
              <w:rPr>
                <w:rFonts w:ascii="Courier New" w:hAnsi="Courier New" w:cs="Courier New"/>
                <w:b/>
                <w:bCs/>
                <w:color w:val="7F0055"/>
                <w:sz w:val="20"/>
                <w:szCs w:val="20"/>
                <w:lang w:val="fr-FR"/>
              </w:rPr>
              <w:t>return</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C0"/>
                <w:sz w:val="20"/>
                <w:szCs w:val="20"/>
                <w:lang w:val="fr-FR"/>
              </w:rPr>
              <w:t>etat</w:t>
            </w:r>
            <w:proofErr w:type="spellEnd"/>
            <w:r w:rsidRPr="00473922">
              <w:rPr>
                <w:rFonts w:ascii="Courier New" w:hAnsi="Courier New" w:cs="Courier New"/>
                <w:color w:val="000000"/>
                <w:sz w:val="20"/>
                <w:szCs w:val="20"/>
                <w:lang w:val="fr-FR"/>
              </w:rPr>
              <w:t>;}</w:t>
            </w:r>
          </w:p>
          <w:p w:rsidR="001527A5" w:rsidRPr="001527A5"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b/>
                <w:bCs/>
                <w:color w:val="7F0055"/>
                <w:sz w:val="20"/>
                <w:szCs w:val="20"/>
                <w:lang w:val="fr-FR"/>
              </w:rPr>
              <w:t>void</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setEtat</w:t>
            </w:r>
            <w:proofErr w:type="spellEnd"/>
            <w:r w:rsidRPr="00473922">
              <w:rPr>
                <w:rFonts w:ascii="Courier New" w:hAnsi="Courier New" w:cs="Courier New"/>
                <w:color w:val="000000"/>
                <w:sz w:val="20"/>
                <w:szCs w:val="20"/>
                <w:lang w:val="fr-FR"/>
              </w:rPr>
              <w:t>(</w:t>
            </w:r>
            <w:proofErr w:type="spellStart"/>
            <w:proofErr w:type="gramEnd"/>
            <w:r w:rsidRPr="00473922">
              <w:rPr>
                <w:rFonts w:ascii="Courier New" w:hAnsi="Courier New" w:cs="Courier New"/>
                <w:b/>
                <w:bCs/>
                <w:color w:val="7F0055"/>
                <w:sz w:val="20"/>
                <w:szCs w:val="20"/>
                <w:lang w:val="fr-FR"/>
              </w:rPr>
              <w:t>int</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 {</w:t>
            </w:r>
            <w:proofErr w:type="spellStart"/>
            <w:r w:rsidRPr="001527A5">
              <w:rPr>
                <w:rFonts w:ascii="Courier New" w:hAnsi="Courier New" w:cs="Courier New"/>
                <w:b/>
                <w:bCs/>
                <w:color w:val="7F0055"/>
                <w:sz w:val="20"/>
                <w:szCs w:val="20"/>
                <w:lang w:val="fr-FR"/>
              </w:rPr>
              <w:t>this</w:t>
            </w:r>
            <w:r w:rsidRPr="001527A5">
              <w:rPr>
                <w:rFonts w:ascii="Courier New" w:hAnsi="Courier New" w:cs="Courier New"/>
                <w:color w:val="000000"/>
                <w:sz w:val="20"/>
                <w:szCs w:val="20"/>
                <w:lang w:val="fr-FR"/>
              </w:rPr>
              <w:t>.</w:t>
            </w:r>
            <w:r w:rsidRPr="001527A5">
              <w:rPr>
                <w:rFonts w:ascii="Courier New" w:hAnsi="Courier New" w:cs="Courier New"/>
                <w:color w:val="0000C0"/>
                <w:sz w:val="20"/>
                <w:szCs w:val="20"/>
                <w:lang w:val="fr-FR"/>
              </w:rPr>
              <w:t>etat</w:t>
            </w:r>
            <w:proofErr w:type="spellEnd"/>
            <w:r w:rsidRPr="001527A5">
              <w:rPr>
                <w:rFonts w:ascii="Courier New" w:hAnsi="Courier New" w:cs="Courier New"/>
                <w:color w:val="000000"/>
                <w:sz w:val="20"/>
                <w:szCs w:val="20"/>
                <w:lang w:val="fr-FR"/>
              </w:rPr>
              <w:t xml:space="preserve"> = </w:t>
            </w:r>
            <w:proofErr w:type="spellStart"/>
            <w:r w:rsidRPr="001527A5">
              <w:rPr>
                <w:rFonts w:ascii="Courier New" w:hAnsi="Courier New" w:cs="Courier New"/>
                <w:color w:val="000000"/>
                <w:sz w:val="20"/>
                <w:szCs w:val="20"/>
                <w:lang w:val="fr-FR"/>
              </w:rPr>
              <w:t>etat</w:t>
            </w:r>
            <w:proofErr w:type="spellEnd"/>
            <w:r w:rsidRPr="001527A5">
              <w:rPr>
                <w:rFonts w:ascii="Courier New" w:hAnsi="Courier New" w:cs="Courier New"/>
                <w:color w:val="000000"/>
                <w:sz w:val="20"/>
                <w:szCs w:val="20"/>
                <w:lang w:val="fr-FR"/>
              </w:rPr>
              <w:t>;}</w:t>
            </w:r>
          </w:p>
          <w:p w:rsidR="001527A5" w:rsidRPr="001527A5" w:rsidRDefault="001527A5" w:rsidP="001527A5">
            <w:pPr>
              <w:autoSpaceDE w:val="0"/>
              <w:autoSpaceDN w:val="0"/>
              <w:bidi w:val="0"/>
              <w:adjustRightInd w:val="0"/>
              <w:rPr>
                <w:rFonts w:ascii="Courier New" w:hAnsi="Courier New" w:cs="Courier New"/>
                <w:sz w:val="20"/>
                <w:szCs w:val="20"/>
                <w:lang w:val="fr-FR"/>
              </w:rPr>
            </w:pPr>
          </w:p>
          <w:p w:rsidR="001527A5" w:rsidRPr="00D26F00" w:rsidRDefault="001527A5" w:rsidP="001527A5">
            <w:pPr>
              <w:autoSpaceDE w:val="0"/>
              <w:autoSpaceDN w:val="0"/>
              <w:bidi w:val="0"/>
              <w:adjustRightInd w:val="0"/>
              <w:rPr>
                <w:rFonts w:ascii="Courier New" w:hAnsi="Courier New" w:cs="Courier New"/>
                <w:sz w:val="20"/>
                <w:szCs w:val="20"/>
                <w:lang w:val="fr-FR"/>
              </w:rPr>
            </w:pPr>
            <w:r w:rsidRPr="00D26F00">
              <w:rPr>
                <w:rFonts w:ascii="Courier New" w:hAnsi="Courier New" w:cs="Courier New"/>
                <w:color w:val="646464"/>
                <w:sz w:val="20"/>
                <w:szCs w:val="20"/>
                <w:lang w:val="fr-FR"/>
              </w:rPr>
              <w:t>@</w:t>
            </w:r>
            <w:proofErr w:type="spellStart"/>
            <w:r w:rsidRPr="00D26F00">
              <w:rPr>
                <w:rFonts w:ascii="Courier New" w:hAnsi="Courier New" w:cs="Courier New"/>
                <w:color w:val="646464"/>
                <w:sz w:val="20"/>
                <w:szCs w:val="20"/>
                <w:lang w:val="fr-FR"/>
              </w:rPr>
              <w:t>Override</w:t>
            </w:r>
            <w:proofErr w:type="spellEnd"/>
          </w:p>
          <w:p w:rsidR="001527A5" w:rsidRPr="00D26F00" w:rsidRDefault="001527A5" w:rsidP="001527A5">
            <w:pPr>
              <w:autoSpaceDE w:val="0"/>
              <w:autoSpaceDN w:val="0"/>
              <w:bidi w:val="0"/>
              <w:adjustRightInd w:val="0"/>
              <w:rPr>
                <w:rFonts w:ascii="Courier New" w:hAnsi="Courier New" w:cs="Courier New"/>
                <w:sz w:val="20"/>
                <w:szCs w:val="20"/>
                <w:lang w:val="fr-FR"/>
              </w:rPr>
            </w:pPr>
            <w:r w:rsidRPr="00D26F00">
              <w:rPr>
                <w:rFonts w:ascii="Courier New" w:hAnsi="Courier New" w:cs="Courier New"/>
                <w:b/>
                <w:bCs/>
                <w:color w:val="7F0055"/>
                <w:sz w:val="20"/>
                <w:szCs w:val="20"/>
                <w:lang w:val="fr-FR"/>
              </w:rPr>
              <w:t>public</w:t>
            </w:r>
            <w:r w:rsidRPr="00D26F00">
              <w:rPr>
                <w:rFonts w:ascii="Courier New" w:hAnsi="Courier New" w:cs="Courier New"/>
                <w:color w:val="000000"/>
                <w:sz w:val="20"/>
                <w:szCs w:val="20"/>
                <w:lang w:val="fr-FR"/>
              </w:rPr>
              <w:t xml:space="preserve"> String </w:t>
            </w:r>
            <w:proofErr w:type="spellStart"/>
            <w:proofErr w:type="gramStart"/>
            <w:r w:rsidRPr="00D26F00">
              <w:rPr>
                <w:rFonts w:ascii="Courier New" w:hAnsi="Courier New" w:cs="Courier New"/>
                <w:color w:val="000000"/>
                <w:sz w:val="20"/>
                <w:szCs w:val="20"/>
                <w:lang w:val="fr-FR"/>
              </w:rPr>
              <w:t>toString</w:t>
            </w:r>
            <w:proofErr w:type="spellEnd"/>
            <w:r w:rsidRPr="00D26F00">
              <w:rPr>
                <w:rFonts w:ascii="Courier New" w:hAnsi="Courier New" w:cs="Courier New"/>
                <w:color w:val="000000"/>
                <w:sz w:val="20"/>
                <w:szCs w:val="20"/>
                <w:lang w:val="fr-FR"/>
              </w:rPr>
              <w:t>(</w:t>
            </w:r>
            <w:proofErr w:type="gramEnd"/>
            <w:r w:rsidRPr="00D26F00">
              <w:rPr>
                <w:rFonts w:ascii="Courier New" w:hAnsi="Courier New" w:cs="Courier New"/>
                <w:color w:val="000000"/>
                <w:sz w:val="20"/>
                <w:szCs w:val="20"/>
                <w:lang w:val="fr-FR"/>
              </w:rPr>
              <w:t>) {</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D26F00">
              <w:rPr>
                <w:rFonts w:ascii="Courier New" w:hAnsi="Courier New" w:cs="Courier New"/>
                <w:color w:val="000000"/>
                <w:sz w:val="20"/>
                <w:szCs w:val="20"/>
                <w:lang w:val="fr-FR"/>
              </w:rPr>
              <w:tab/>
            </w:r>
            <w:r w:rsidRPr="00473922">
              <w:rPr>
                <w:rFonts w:ascii="Courier New" w:hAnsi="Courier New" w:cs="Courier New"/>
                <w:b/>
                <w:bCs/>
                <w:color w:val="7F0055"/>
                <w:sz w:val="20"/>
                <w:szCs w:val="20"/>
                <w:lang w:val="fr-FR"/>
              </w:rPr>
              <w:t>return</w:t>
            </w:r>
            <w:r w:rsidRPr="00473922">
              <w:rPr>
                <w:rFonts w:ascii="Courier New" w:hAnsi="Courier New" w:cs="Courier New"/>
                <w:color w:val="000000"/>
                <w:sz w:val="20"/>
                <w:szCs w:val="20"/>
                <w:lang w:val="fr-FR"/>
              </w:rPr>
              <w:t xml:space="preserve"> </w:t>
            </w:r>
            <w:r w:rsidRPr="00473922">
              <w:rPr>
                <w:rFonts w:ascii="Courier New" w:hAnsi="Courier New" w:cs="Courier New"/>
                <w:color w:val="2A00FF"/>
                <w:sz w:val="20"/>
                <w:szCs w:val="20"/>
                <w:lang w:val="fr-FR"/>
              </w:rPr>
              <w:t>"Produit [id="</w:t>
            </w:r>
            <w:r w:rsidRPr="00473922">
              <w:rPr>
                <w:rFonts w:ascii="Courier New" w:hAnsi="Courier New" w:cs="Courier New"/>
                <w:color w:val="000000"/>
                <w:sz w:val="20"/>
                <w:szCs w:val="20"/>
                <w:lang w:val="fr-FR"/>
              </w:rPr>
              <w:t xml:space="preserve"> + </w:t>
            </w:r>
            <w:r w:rsidRPr="00473922">
              <w:rPr>
                <w:rFonts w:ascii="Courier New" w:hAnsi="Courier New" w:cs="Courier New"/>
                <w:color w:val="0000C0"/>
                <w:sz w:val="20"/>
                <w:szCs w:val="20"/>
                <w:lang w:val="fr-FR"/>
              </w:rPr>
              <w:t>id</w:t>
            </w:r>
            <w:r w:rsidRPr="00473922">
              <w:rPr>
                <w:rFonts w:ascii="Courier New" w:hAnsi="Courier New" w:cs="Courier New"/>
                <w:color w:val="000000"/>
                <w:sz w:val="20"/>
                <w:szCs w:val="20"/>
                <w:lang w:val="fr-FR"/>
              </w:rPr>
              <w:t xml:space="preserve"> + </w:t>
            </w:r>
            <w:r w:rsidRPr="00473922">
              <w:rPr>
                <w:rFonts w:ascii="Courier New" w:hAnsi="Courier New" w:cs="Courier New"/>
                <w:color w:val="2A00FF"/>
                <w:sz w:val="20"/>
                <w:szCs w:val="20"/>
                <w:lang w:val="fr-FR"/>
              </w:rPr>
              <w:t>", nom="</w:t>
            </w:r>
            <w:r w:rsidRPr="00473922">
              <w:rPr>
                <w:rFonts w:ascii="Courier New" w:hAnsi="Courier New" w:cs="Courier New"/>
                <w:color w:val="000000"/>
                <w:sz w:val="20"/>
                <w:szCs w:val="20"/>
                <w:lang w:val="fr-FR"/>
              </w:rPr>
              <w:t xml:space="preserve"> + </w:t>
            </w:r>
            <w:r w:rsidRPr="00473922">
              <w:rPr>
                <w:rFonts w:ascii="Courier New" w:hAnsi="Courier New" w:cs="Courier New"/>
                <w:color w:val="0000C0"/>
                <w:sz w:val="20"/>
                <w:szCs w:val="20"/>
                <w:lang w:val="fr-FR"/>
              </w:rPr>
              <w:t>nom</w:t>
            </w:r>
            <w:r w:rsidRPr="00473922">
              <w:rPr>
                <w:rFonts w:ascii="Courier New" w:hAnsi="Courier New" w:cs="Courier New"/>
                <w:color w:val="000000"/>
                <w:sz w:val="20"/>
                <w:szCs w:val="20"/>
                <w:lang w:val="fr-FR"/>
              </w:rPr>
              <w:t xml:space="preserve"> + </w:t>
            </w:r>
            <w:r w:rsidRPr="00473922">
              <w:rPr>
                <w:rFonts w:ascii="Courier New" w:hAnsi="Courier New" w:cs="Courier New"/>
                <w:color w:val="2A00FF"/>
                <w:sz w:val="20"/>
                <w:szCs w:val="20"/>
                <w:lang w:val="fr-FR"/>
              </w:rPr>
              <w:t xml:space="preserve">", </w:t>
            </w:r>
            <w:proofErr w:type="spellStart"/>
            <w:r w:rsidRPr="00473922">
              <w:rPr>
                <w:rFonts w:ascii="Courier New" w:hAnsi="Courier New" w:cs="Courier New"/>
                <w:color w:val="2A00FF"/>
                <w:sz w:val="20"/>
                <w:szCs w:val="20"/>
                <w:lang w:val="fr-FR"/>
              </w:rPr>
              <w:t>desc</w:t>
            </w:r>
            <w:proofErr w:type="spellEnd"/>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 xml:space="preserve"> + </w:t>
            </w:r>
            <w:proofErr w:type="spellStart"/>
            <w:r w:rsidRPr="00473922">
              <w:rPr>
                <w:rFonts w:ascii="Courier New" w:hAnsi="Courier New" w:cs="Courier New"/>
                <w:color w:val="0000C0"/>
                <w:sz w:val="20"/>
                <w:szCs w:val="20"/>
                <w:lang w:val="fr-FR"/>
              </w:rPr>
              <w:t>desc</w:t>
            </w:r>
            <w:proofErr w:type="spellEnd"/>
            <w:r w:rsidRPr="00473922">
              <w:rPr>
                <w:rFonts w:ascii="Courier New" w:hAnsi="Courier New" w:cs="Courier New"/>
                <w:color w:val="000000"/>
                <w:sz w:val="20"/>
                <w:szCs w:val="20"/>
                <w:lang w:val="fr-FR"/>
              </w:rPr>
              <w:t xml:space="preserve"> + </w:t>
            </w:r>
            <w:r w:rsidRPr="00473922">
              <w:rPr>
                <w:rFonts w:ascii="Courier New" w:hAnsi="Courier New" w:cs="Courier New"/>
                <w:color w:val="2A00FF"/>
                <w:sz w:val="20"/>
                <w:szCs w:val="20"/>
                <w:lang w:val="fr-FR"/>
              </w:rPr>
              <w:t>", prix="</w:t>
            </w:r>
          </w:p>
          <w:p w:rsidR="001527A5" w:rsidRPr="00473922" w:rsidRDefault="001527A5" w:rsidP="001527A5">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Pr="00473922">
              <w:rPr>
                <w:rFonts w:ascii="Courier New" w:hAnsi="Courier New" w:cs="Courier New"/>
                <w:color w:val="000000"/>
                <w:sz w:val="20"/>
                <w:szCs w:val="20"/>
                <w:lang w:val="fr-FR"/>
              </w:rPr>
              <w:tab/>
            </w:r>
            <w:r w:rsidRPr="00473922">
              <w:rPr>
                <w:rFonts w:ascii="Courier New" w:hAnsi="Courier New" w:cs="Courier New"/>
                <w:color w:val="000000"/>
                <w:sz w:val="20"/>
                <w:szCs w:val="20"/>
                <w:lang w:val="fr-FR"/>
              </w:rPr>
              <w:tab/>
              <w:t xml:space="preserve">+ </w:t>
            </w:r>
            <w:r w:rsidRPr="00473922">
              <w:rPr>
                <w:rFonts w:ascii="Courier New" w:hAnsi="Courier New" w:cs="Courier New"/>
                <w:color w:val="0000C0"/>
                <w:sz w:val="20"/>
                <w:szCs w:val="20"/>
                <w:lang w:val="fr-FR"/>
              </w:rPr>
              <w:t>prix</w:t>
            </w:r>
            <w:r w:rsidRPr="00473922">
              <w:rPr>
                <w:rFonts w:ascii="Courier New" w:hAnsi="Courier New" w:cs="Courier New"/>
                <w:color w:val="000000"/>
                <w:sz w:val="20"/>
                <w:szCs w:val="20"/>
                <w:lang w:val="fr-FR"/>
              </w:rPr>
              <w:t xml:space="preserve"> + </w:t>
            </w:r>
            <w:r w:rsidRPr="00473922">
              <w:rPr>
                <w:rFonts w:ascii="Courier New" w:hAnsi="Courier New" w:cs="Courier New"/>
                <w:color w:val="2A00FF"/>
                <w:sz w:val="20"/>
                <w:szCs w:val="20"/>
                <w:lang w:val="fr-FR"/>
              </w:rPr>
              <w:t xml:space="preserve">", </w:t>
            </w:r>
            <w:proofErr w:type="spellStart"/>
            <w:r w:rsidRPr="00473922">
              <w:rPr>
                <w:rFonts w:ascii="Courier New" w:hAnsi="Courier New" w:cs="Courier New"/>
                <w:color w:val="2A00FF"/>
                <w:sz w:val="20"/>
                <w:szCs w:val="20"/>
                <w:lang w:val="fr-FR"/>
              </w:rPr>
              <w:t>etat</w:t>
            </w:r>
            <w:proofErr w:type="spellEnd"/>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 xml:space="preserve"> + </w:t>
            </w:r>
            <w:proofErr w:type="spellStart"/>
            <w:r w:rsidRPr="00473922">
              <w:rPr>
                <w:rFonts w:ascii="Courier New" w:hAnsi="Courier New" w:cs="Courier New"/>
                <w:color w:val="0000C0"/>
                <w:sz w:val="20"/>
                <w:szCs w:val="20"/>
                <w:lang w:val="fr-FR"/>
              </w:rPr>
              <w:t>etat</w:t>
            </w:r>
            <w:proofErr w:type="spellEnd"/>
            <w:r w:rsidRPr="00473922">
              <w:rPr>
                <w:rFonts w:ascii="Courier New" w:hAnsi="Courier New" w:cs="Courier New"/>
                <w:color w:val="000000"/>
                <w:sz w:val="20"/>
                <w:szCs w:val="20"/>
                <w:lang w:val="fr-FR"/>
              </w:rPr>
              <w:t xml:space="preserve"> + </w:t>
            </w:r>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w:t>
            </w:r>
          </w:p>
          <w:p w:rsidR="001527A5" w:rsidRPr="00D26F00" w:rsidRDefault="001527A5" w:rsidP="001527A5">
            <w:pPr>
              <w:autoSpaceDE w:val="0"/>
              <w:autoSpaceDN w:val="0"/>
              <w:bidi w:val="0"/>
              <w:adjustRightInd w:val="0"/>
              <w:rPr>
                <w:rFonts w:ascii="Courier New" w:hAnsi="Courier New" w:cs="Courier New"/>
                <w:sz w:val="20"/>
                <w:szCs w:val="20"/>
              </w:rPr>
            </w:pPr>
            <w:r w:rsidRPr="00D26F00">
              <w:rPr>
                <w:rFonts w:ascii="Courier New" w:hAnsi="Courier New" w:cs="Courier New"/>
                <w:b/>
                <w:bCs/>
                <w:color w:val="7F0055"/>
                <w:sz w:val="20"/>
                <w:szCs w:val="20"/>
              </w:rPr>
              <w:t>public</w:t>
            </w:r>
            <w:r w:rsidRPr="00D26F00">
              <w:rPr>
                <w:rFonts w:ascii="Courier New" w:hAnsi="Courier New" w:cs="Courier New"/>
                <w:color w:val="000000"/>
                <w:sz w:val="20"/>
                <w:szCs w:val="20"/>
              </w:rPr>
              <w:t xml:space="preserve"> </w:t>
            </w:r>
            <w:r w:rsidRPr="00D26F00">
              <w:rPr>
                <w:rFonts w:ascii="Courier New" w:hAnsi="Courier New" w:cs="Courier New"/>
                <w:b/>
                <w:bCs/>
                <w:color w:val="7F0055"/>
                <w:sz w:val="20"/>
                <w:szCs w:val="20"/>
              </w:rPr>
              <w:t>void</w:t>
            </w:r>
            <w:r w:rsidRPr="00D26F00">
              <w:rPr>
                <w:rFonts w:ascii="Courier New" w:hAnsi="Courier New" w:cs="Courier New"/>
                <w:color w:val="000000"/>
                <w:sz w:val="20"/>
                <w:szCs w:val="20"/>
              </w:rPr>
              <w:t xml:space="preserve"> show(){</w:t>
            </w:r>
            <w:proofErr w:type="spellStart"/>
            <w:r w:rsidRPr="00D26F00">
              <w:rPr>
                <w:rFonts w:ascii="Courier New" w:hAnsi="Courier New" w:cs="Courier New"/>
                <w:color w:val="000000"/>
                <w:sz w:val="20"/>
                <w:szCs w:val="20"/>
              </w:rPr>
              <w:t>System.</w:t>
            </w:r>
            <w:r w:rsidRPr="00D26F00">
              <w:rPr>
                <w:rFonts w:ascii="Courier New" w:hAnsi="Courier New" w:cs="Courier New"/>
                <w:i/>
                <w:iCs/>
                <w:color w:val="0000C0"/>
                <w:sz w:val="20"/>
                <w:szCs w:val="20"/>
              </w:rPr>
              <w:t>out</w:t>
            </w:r>
            <w:r w:rsidRPr="00D26F00">
              <w:rPr>
                <w:rFonts w:ascii="Courier New" w:hAnsi="Courier New" w:cs="Courier New"/>
                <w:color w:val="000000"/>
                <w:sz w:val="20"/>
                <w:szCs w:val="20"/>
              </w:rPr>
              <w:t>.println</w:t>
            </w:r>
            <w:proofErr w:type="spellEnd"/>
            <w:r w:rsidRPr="00D26F00">
              <w:rPr>
                <w:rFonts w:ascii="Courier New" w:hAnsi="Courier New" w:cs="Courier New"/>
                <w:color w:val="000000"/>
                <w:sz w:val="20"/>
                <w:szCs w:val="20"/>
              </w:rPr>
              <w:t>(</w:t>
            </w:r>
            <w:proofErr w:type="spellStart"/>
            <w:r w:rsidRPr="00D26F00">
              <w:rPr>
                <w:rFonts w:ascii="Courier New" w:hAnsi="Courier New" w:cs="Courier New"/>
                <w:color w:val="000000"/>
                <w:sz w:val="20"/>
                <w:szCs w:val="20"/>
              </w:rPr>
              <w:t>toString</w:t>
            </w:r>
            <w:proofErr w:type="spellEnd"/>
            <w:r w:rsidRPr="00D26F00">
              <w:rPr>
                <w:rFonts w:ascii="Courier New" w:hAnsi="Courier New" w:cs="Courier New"/>
                <w:color w:val="000000"/>
                <w:sz w:val="20"/>
                <w:szCs w:val="20"/>
              </w:rPr>
              <w:t>());}</w:t>
            </w:r>
          </w:p>
          <w:p w:rsidR="001527A5" w:rsidRDefault="001527A5" w:rsidP="001527A5">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1527A5" w:rsidRDefault="001527A5" w:rsidP="001527A5">
            <w:pPr>
              <w:bidi w:val="0"/>
              <w:rPr>
                <w:b/>
                <w:bCs/>
                <w:noProof/>
                <w:sz w:val="24"/>
                <w:szCs w:val="24"/>
                <w:lang w:val="fr-FR"/>
              </w:rPr>
            </w:pPr>
          </w:p>
        </w:tc>
      </w:tr>
    </w:tbl>
    <w:p w:rsidR="001527A5" w:rsidRDefault="00BB033B" w:rsidP="00BB033B">
      <w:pPr>
        <w:bidi w:val="0"/>
        <w:rPr>
          <w:b/>
          <w:bCs/>
          <w:noProof/>
          <w:sz w:val="24"/>
          <w:szCs w:val="24"/>
          <w:lang w:val="fr-FR"/>
        </w:rPr>
      </w:pPr>
      <w:r>
        <w:rPr>
          <w:b/>
          <w:bCs/>
          <w:noProof/>
          <w:sz w:val="24"/>
          <w:szCs w:val="24"/>
          <w:lang w:val="fr-FR"/>
        </w:rPr>
        <w:lastRenderedPageBreak/>
        <w:t xml:space="preserve"> Passons ensuite au développement de la cl</w:t>
      </w:r>
      <w:r w:rsidR="00B71F46">
        <w:rPr>
          <w:b/>
          <w:bCs/>
          <w:noProof/>
          <w:sz w:val="24"/>
          <w:szCs w:val="24"/>
          <w:lang w:val="fr-FR"/>
        </w:rPr>
        <w:t>a</w:t>
      </w:r>
      <w:r>
        <w:rPr>
          <w:b/>
          <w:bCs/>
          <w:noProof/>
          <w:sz w:val="24"/>
          <w:szCs w:val="24"/>
          <w:lang w:val="fr-FR"/>
        </w:rPr>
        <w:t>sse</w:t>
      </w:r>
      <w:r w:rsidR="003F0839">
        <w:rPr>
          <w:b/>
          <w:bCs/>
          <w:noProof/>
          <w:sz w:val="24"/>
          <w:szCs w:val="24"/>
          <w:lang w:val="fr-FR"/>
        </w:rPr>
        <w:t xml:space="preserve"> metier</w:t>
      </w:r>
      <w:r>
        <w:rPr>
          <w:b/>
          <w:bCs/>
          <w:noProof/>
          <w:sz w:val="24"/>
          <w:szCs w:val="24"/>
          <w:lang w:val="fr-FR"/>
        </w:rPr>
        <w:t xml:space="preserve"> services</w:t>
      </w:r>
      <w:r w:rsidR="003F0839">
        <w:rPr>
          <w:b/>
          <w:bCs/>
          <w:noProof/>
          <w:sz w:val="24"/>
          <w:szCs w:val="24"/>
          <w:lang w:val="fr-FR"/>
        </w:rPr>
        <w:t>.java</w:t>
      </w:r>
    </w:p>
    <w:tbl>
      <w:tblPr>
        <w:tblStyle w:val="Grilledutableau"/>
        <w:tblW w:w="0" w:type="auto"/>
        <w:tblLook w:val="04A0"/>
      </w:tblPr>
      <w:tblGrid>
        <w:gridCol w:w="10682"/>
      </w:tblGrid>
      <w:tr w:rsidR="00B71F46" w:rsidRPr="00A5477A" w:rsidTr="00B71F46">
        <w:tc>
          <w:tcPr>
            <w:tcW w:w="10682" w:type="dxa"/>
          </w:tcPr>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package </w:t>
            </w:r>
            <w:proofErr w:type="spellStart"/>
            <w:r w:rsidRPr="00473922">
              <w:rPr>
                <w:rFonts w:ascii="Courier New" w:hAnsi="Courier New" w:cs="Courier New"/>
                <w:color w:val="000000"/>
                <w:sz w:val="20"/>
                <w:szCs w:val="20"/>
                <w:lang w:val="fr-FR"/>
              </w:rPr>
              <w:t>metier</w:t>
            </w:r>
            <w:proofErr w:type="spellEnd"/>
            <w:r w:rsidRPr="00473922">
              <w:rPr>
                <w:rFonts w:ascii="Courier New" w:hAnsi="Courier New" w:cs="Courier New"/>
                <w:color w:val="000000"/>
                <w:sz w:val="20"/>
                <w:szCs w:val="20"/>
                <w:lang w:val="fr-FR"/>
              </w:rPr>
              <w:t>;</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java.sql.Connection;</w:t>
            </w: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java.sql.DriverManager;</w:t>
            </w: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java.sql.ResultSet;</w:t>
            </w: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import </w:t>
            </w:r>
            <w:proofErr w:type="spellStart"/>
            <w:r w:rsidRPr="00473922">
              <w:rPr>
                <w:rFonts w:ascii="Courier New" w:hAnsi="Courier New" w:cs="Courier New"/>
                <w:color w:val="000000"/>
                <w:sz w:val="20"/>
                <w:szCs w:val="20"/>
                <w:lang w:val="fr-FR"/>
              </w:rPr>
              <w:t>java.util.ArrayList</w:t>
            </w:r>
            <w:proofErr w:type="spellEnd"/>
            <w:r w:rsidRPr="00473922">
              <w:rPr>
                <w:rFonts w:ascii="Courier New" w:hAnsi="Courier New" w:cs="Courier New"/>
                <w:color w:val="000000"/>
                <w:sz w:val="20"/>
                <w:szCs w:val="20"/>
                <w:lang w:val="fr-FR"/>
              </w:rPr>
              <w:t>;</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public class services {</w:t>
            </w: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proofErr w:type="spellStart"/>
            <w:r w:rsidRPr="00473922">
              <w:rPr>
                <w:rFonts w:ascii="Courier New" w:hAnsi="Courier New" w:cs="Courier New"/>
                <w:color w:val="000000"/>
                <w:sz w:val="20"/>
                <w:szCs w:val="20"/>
                <w:lang w:val="fr-FR"/>
              </w:rPr>
              <w:t>private</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produit=new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&lt;Produit</w:t>
            </w:r>
            <w:proofErr w:type="gramStart"/>
            <w:r w:rsidRPr="00473922">
              <w:rPr>
                <w:rFonts w:ascii="Courier New" w:hAnsi="Courier New" w:cs="Courier New"/>
                <w:color w:val="000000"/>
                <w:sz w:val="20"/>
                <w:szCs w:val="20"/>
                <w:lang w:val="fr-FR"/>
              </w:rPr>
              <w:t>&gt;(</w:t>
            </w:r>
            <w:proofErr w:type="gramEnd"/>
            <w:r w:rsidRPr="00473922">
              <w:rPr>
                <w:rFonts w:ascii="Courier New" w:hAnsi="Courier New" w:cs="Courier New"/>
                <w:color w:val="000000"/>
                <w:sz w:val="20"/>
                <w:szCs w:val="20"/>
                <w:lang w:val="fr-FR"/>
              </w:rPr>
              <w:t>);</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lang w:val="fr-FR"/>
              </w:rPr>
              <w:t xml:space="preserve">public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w:t>
            </w:r>
            <w:proofErr w:type="spellStart"/>
            <w:proofErr w:type="gramStart"/>
            <w:r w:rsidRPr="00473922">
              <w:rPr>
                <w:rFonts w:ascii="Courier New" w:hAnsi="Courier New" w:cs="Courier New"/>
                <w:color w:val="000000"/>
                <w:sz w:val="20"/>
                <w:szCs w:val="20"/>
                <w:lang w:val="fr-FR"/>
              </w:rPr>
              <w:t>getProduit</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 {return produit;</w:t>
            </w:r>
            <w:r>
              <w:rPr>
                <w:rFonts w:ascii="Courier New" w:hAnsi="Courier New" w:cs="Courier New"/>
                <w:color w:val="000000"/>
                <w:sz w:val="20"/>
                <w:szCs w:val="20"/>
                <w:lang w:val="fr-FR"/>
              </w:rPr>
              <w:t>}</w:t>
            </w:r>
          </w:p>
          <w:p w:rsidR="00B71F46" w:rsidRPr="00473922" w:rsidRDefault="00B71F46" w:rsidP="00B71F46">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public </w:t>
            </w:r>
            <w:proofErr w:type="spellStart"/>
            <w:r w:rsidRPr="00473922">
              <w:rPr>
                <w:rFonts w:ascii="Courier New" w:hAnsi="Courier New" w:cs="Courier New"/>
                <w:color w:val="000000"/>
                <w:sz w:val="20"/>
                <w:szCs w:val="20"/>
                <w:lang w:val="fr-FR"/>
              </w:rPr>
              <w:t>void</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setProduit</w:t>
            </w:r>
            <w:proofErr w:type="spellEnd"/>
            <w:r w:rsidRPr="00473922">
              <w:rPr>
                <w:rFonts w:ascii="Courier New" w:hAnsi="Courier New" w:cs="Courier New"/>
                <w:color w:val="000000"/>
                <w:sz w:val="20"/>
                <w:szCs w:val="20"/>
                <w:lang w:val="fr-FR"/>
              </w:rPr>
              <w:t>(</w:t>
            </w:r>
            <w:proofErr w:type="spellStart"/>
            <w:proofErr w:type="gramEnd"/>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&lt;Produit&gt; produit){</w:t>
            </w:r>
            <w:proofErr w:type="spellStart"/>
            <w:r w:rsidRPr="00473922">
              <w:rPr>
                <w:rFonts w:ascii="Courier New" w:hAnsi="Courier New" w:cs="Courier New"/>
                <w:color w:val="000000"/>
                <w:sz w:val="20"/>
                <w:szCs w:val="20"/>
                <w:lang w:val="fr-FR"/>
              </w:rPr>
              <w:t>this.produit</w:t>
            </w:r>
            <w:proofErr w:type="spellEnd"/>
            <w:r w:rsidRPr="00473922">
              <w:rPr>
                <w:rFonts w:ascii="Courier New" w:hAnsi="Courier New" w:cs="Courier New"/>
                <w:color w:val="000000"/>
                <w:sz w:val="20"/>
                <w:szCs w:val="20"/>
                <w:lang w:val="fr-FR"/>
              </w:rPr>
              <w:t xml:space="preserve"> = produit;}</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lang w:val="fr-FR"/>
              </w:rPr>
              <w:t xml:space="preserve">public </w:t>
            </w:r>
            <w:proofErr w:type="spellStart"/>
            <w:r w:rsidRPr="00473922">
              <w:rPr>
                <w:rFonts w:ascii="Courier New" w:hAnsi="Courier New" w:cs="Courier New"/>
                <w:color w:val="000000"/>
                <w:sz w:val="20"/>
                <w:szCs w:val="20"/>
                <w:lang w:val="fr-FR"/>
              </w:rPr>
              <w:t>void</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add</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Produit p)</w:t>
            </w:r>
            <w:r w:rsidRPr="00B71F46">
              <w:rPr>
                <w:rFonts w:ascii="Courier New" w:hAnsi="Courier New" w:cs="Courier New"/>
                <w:color w:val="000000"/>
                <w:sz w:val="20"/>
                <w:szCs w:val="20"/>
                <w:lang w:val="fr-FR"/>
              </w:rPr>
              <w:t>{produit.add(p);}</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p>
          <w:p w:rsidR="00B71F46" w:rsidRPr="00473922" w:rsidRDefault="00B71F46" w:rsidP="00B71F46">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public void remove (Long id)</w:t>
            </w:r>
          </w:p>
          <w:p w:rsidR="00A5477A" w:rsidRPr="00473922" w:rsidRDefault="00B71F46" w:rsidP="00A5477A">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w:t>
            </w:r>
            <w:r w:rsidR="00A5477A" w:rsidRPr="00473922">
              <w:rPr>
                <w:rFonts w:ascii="Courier New" w:hAnsi="Courier New" w:cs="Courier New"/>
                <w:color w:val="000000"/>
                <w:sz w:val="20"/>
                <w:szCs w:val="20"/>
              </w:rPr>
              <w:t xml:space="preserve"> for(</w:t>
            </w:r>
            <w:proofErr w:type="spellStart"/>
            <w:r w:rsidR="00A5477A" w:rsidRPr="00473922">
              <w:rPr>
                <w:rFonts w:ascii="Courier New" w:hAnsi="Courier New" w:cs="Courier New"/>
                <w:color w:val="000000"/>
                <w:sz w:val="20"/>
                <w:szCs w:val="20"/>
              </w:rPr>
              <w:t>Produit</w:t>
            </w:r>
            <w:proofErr w:type="spellEnd"/>
            <w:r w:rsidR="00A5477A" w:rsidRPr="00473922">
              <w:rPr>
                <w:rFonts w:ascii="Courier New" w:hAnsi="Courier New" w:cs="Courier New"/>
                <w:color w:val="000000"/>
                <w:sz w:val="20"/>
                <w:szCs w:val="20"/>
              </w:rPr>
              <w:t xml:space="preserve"> p:produit)</w:t>
            </w:r>
          </w:p>
          <w:p w:rsidR="00B71F46" w:rsidRPr="00473922" w:rsidRDefault="00B71F46" w:rsidP="00A5477A">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if (</w:t>
            </w:r>
            <w:proofErr w:type="spellStart"/>
            <w:r w:rsidRPr="00473922">
              <w:rPr>
                <w:rFonts w:ascii="Courier New" w:hAnsi="Courier New" w:cs="Courier New"/>
                <w:color w:val="000000"/>
                <w:sz w:val="20"/>
                <w:szCs w:val="20"/>
              </w:rPr>
              <w:t>p.getId</w:t>
            </w:r>
            <w:proofErr w:type="spellEnd"/>
            <w:r w:rsidRPr="00473922">
              <w:rPr>
                <w:rFonts w:ascii="Courier New" w:hAnsi="Courier New" w:cs="Courier New"/>
                <w:color w:val="000000"/>
                <w:sz w:val="20"/>
                <w:szCs w:val="20"/>
              </w:rPr>
              <w:t>()==id){</w:t>
            </w:r>
            <w:proofErr w:type="spellStart"/>
            <w:r w:rsidRPr="00473922">
              <w:rPr>
                <w:rFonts w:ascii="Courier New" w:hAnsi="Courier New" w:cs="Courier New"/>
                <w:color w:val="000000"/>
                <w:sz w:val="20"/>
                <w:szCs w:val="20"/>
              </w:rPr>
              <w:t>produit.remove</w:t>
            </w:r>
            <w:proofErr w:type="spellEnd"/>
            <w:r w:rsidRPr="00473922">
              <w:rPr>
                <w:rFonts w:ascii="Courier New" w:hAnsi="Courier New" w:cs="Courier New"/>
                <w:color w:val="000000"/>
                <w:sz w:val="20"/>
                <w:szCs w:val="20"/>
              </w:rPr>
              <w:t>(p); break;}</w:t>
            </w:r>
          </w:p>
          <w:p w:rsidR="00B71F46" w:rsidRPr="00473922" w:rsidRDefault="00B71F46" w:rsidP="00B71F46">
            <w:pPr>
              <w:autoSpaceDE w:val="0"/>
              <w:autoSpaceDN w:val="0"/>
              <w:bidi w:val="0"/>
              <w:adjustRightInd w:val="0"/>
              <w:rPr>
                <w:rFonts w:ascii="Courier New" w:hAnsi="Courier New" w:cs="Courier New"/>
                <w:color w:val="000000"/>
                <w:sz w:val="20"/>
                <w:szCs w:val="20"/>
                <w:rtl/>
                <w:lang w:val="fr-FR"/>
              </w:rPr>
            </w:pPr>
            <w:r w:rsidRPr="00D26F00">
              <w:rPr>
                <w:rFonts w:ascii="Courier New" w:hAnsi="Courier New" w:cs="Courier New"/>
                <w:color w:val="000000"/>
                <w:sz w:val="20"/>
                <w:szCs w:val="20"/>
                <w:lang w:val="fr-FR"/>
              </w:rPr>
              <w:t>}</w:t>
            </w:r>
          </w:p>
          <w:p w:rsidR="00B71F46" w:rsidRPr="00A5477A" w:rsidRDefault="00A5477A" w:rsidP="00B71F46">
            <w:pPr>
              <w:autoSpaceDE w:val="0"/>
              <w:autoSpaceDN w:val="0"/>
              <w:bidi w:val="0"/>
              <w:adjustRightInd w:val="0"/>
              <w:rPr>
                <w:rFonts w:ascii="Courier New" w:hAnsi="Courier New" w:cs="Courier New"/>
                <w:color w:val="000000"/>
                <w:sz w:val="20"/>
                <w:szCs w:val="20"/>
                <w:rtl/>
                <w:lang w:val="fr-FR"/>
              </w:rPr>
            </w:pPr>
            <w:r w:rsidRPr="00A5477A">
              <w:rPr>
                <w:rFonts w:ascii="Courier New" w:hAnsi="Courier New" w:cs="Courier New"/>
                <w:color w:val="000000"/>
                <w:sz w:val="20"/>
                <w:szCs w:val="20"/>
                <w:lang w:val="fr-FR"/>
              </w:rPr>
              <w:t>//affiche la liste des p</w:t>
            </w:r>
            <w:r>
              <w:rPr>
                <w:rFonts w:ascii="Courier New" w:hAnsi="Courier New" w:cs="Courier New"/>
                <w:color w:val="000000"/>
                <w:sz w:val="20"/>
                <w:szCs w:val="20"/>
                <w:lang w:val="fr-FR"/>
              </w:rPr>
              <w:t>roduits</w:t>
            </w:r>
          </w:p>
          <w:p w:rsidR="00B71F46" w:rsidRPr="00D26F00" w:rsidRDefault="00B71F46" w:rsidP="00B71F46">
            <w:pPr>
              <w:autoSpaceDE w:val="0"/>
              <w:autoSpaceDN w:val="0"/>
              <w:bidi w:val="0"/>
              <w:adjustRightInd w:val="0"/>
              <w:rPr>
                <w:rFonts w:ascii="Courier New" w:hAnsi="Courier New" w:cs="Courier New"/>
                <w:color w:val="000000"/>
                <w:sz w:val="20"/>
                <w:szCs w:val="20"/>
                <w:lang w:val="fr-FR"/>
              </w:rPr>
            </w:pPr>
            <w:r w:rsidRPr="00D26F00">
              <w:rPr>
                <w:rFonts w:ascii="Courier New" w:hAnsi="Courier New" w:cs="Courier New"/>
                <w:color w:val="000000"/>
                <w:sz w:val="20"/>
                <w:szCs w:val="20"/>
                <w:lang w:val="fr-FR"/>
              </w:rPr>
              <w:t xml:space="preserve">public </w:t>
            </w:r>
            <w:proofErr w:type="spellStart"/>
            <w:r w:rsidRPr="00D26F00">
              <w:rPr>
                <w:rFonts w:ascii="Courier New" w:hAnsi="Courier New" w:cs="Courier New"/>
                <w:color w:val="000000"/>
                <w:sz w:val="20"/>
                <w:szCs w:val="20"/>
                <w:lang w:val="fr-FR"/>
              </w:rPr>
              <w:t>ArrayList</w:t>
            </w:r>
            <w:proofErr w:type="spellEnd"/>
            <w:r w:rsidRPr="00D26F00">
              <w:rPr>
                <w:rFonts w:ascii="Courier New" w:hAnsi="Courier New" w:cs="Courier New"/>
                <w:color w:val="000000"/>
                <w:sz w:val="20"/>
                <w:szCs w:val="20"/>
                <w:lang w:val="fr-FR"/>
              </w:rPr>
              <w:t xml:space="preserve">&lt;Produit&gt; </w:t>
            </w:r>
            <w:proofErr w:type="spellStart"/>
            <w:proofErr w:type="gramStart"/>
            <w:r w:rsidRPr="00D26F00">
              <w:rPr>
                <w:rFonts w:ascii="Courier New" w:hAnsi="Courier New" w:cs="Courier New"/>
                <w:color w:val="000000"/>
                <w:sz w:val="20"/>
                <w:szCs w:val="20"/>
                <w:lang w:val="fr-FR"/>
              </w:rPr>
              <w:t>getAll</w:t>
            </w:r>
            <w:proofErr w:type="spellEnd"/>
            <w:r w:rsidRPr="00D26F00">
              <w:rPr>
                <w:rFonts w:ascii="Courier New" w:hAnsi="Courier New" w:cs="Courier New"/>
                <w:color w:val="000000"/>
                <w:sz w:val="20"/>
                <w:szCs w:val="20"/>
                <w:lang w:val="fr-FR"/>
              </w:rPr>
              <w:t>(</w:t>
            </w:r>
            <w:proofErr w:type="gramEnd"/>
            <w:r w:rsidRPr="00D26F00">
              <w:rPr>
                <w:rFonts w:ascii="Courier New" w:hAnsi="Courier New" w:cs="Courier New"/>
                <w:color w:val="000000"/>
                <w:sz w:val="20"/>
                <w:szCs w:val="20"/>
                <w:lang w:val="fr-FR"/>
              </w:rPr>
              <w:t>){</w:t>
            </w:r>
          </w:p>
          <w:p w:rsidR="00B71F46" w:rsidRPr="00C64F1E" w:rsidRDefault="00B71F46" w:rsidP="00A5477A">
            <w:pPr>
              <w:autoSpaceDE w:val="0"/>
              <w:autoSpaceDN w:val="0"/>
              <w:bidi w:val="0"/>
              <w:adjustRightInd w:val="0"/>
              <w:rPr>
                <w:rFonts w:ascii="Courier New" w:hAnsi="Courier New" w:cs="Courier New"/>
                <w:color w:val="000000"/>
                <w:sz w:val="20"/>
                <w:szCs w:val="20"/>
                <w:lang w:val="fr-FR"/>
              </w:rPr>
            </w:pPr>
            <w:r w:rsidRPr="00D26F00">
              <w:rPr>
                <w:rFonts w:ascii="Courier New" w:hAnsi="Courier New" w:cs="Courier New"/>
                <w:color w:val="000000"/>
                <w:sz w:val="20"/>
                <w:szCs w:val="20"/>
                <w:lang w:val="fr-FR"/>
              </w:rPr>
              <w:tab/>
            </w:r>
            <w:r w:rsidRPr="00D26F00">
              <w:rPr>
                <w:rFonts w:ascii="Courier New" w:hAnsi="Courier New" w:cs="Courier New"/>
                <w:color w:val="000000"/>
                <w:sz w:val="20"/>
                <w:szCs w:val="20"/>
                <w:lang w:val="fr-FR"/>
              </w:rPr>
              <w:tab/>
            </w:r>
            <w:r w:rsidRPr="00C64F1E">
              <w:rPr>
                <w:rFonts w:ascii="Courier New" w:hAnsi="Courier New" w:cs="Courier New"/>
                <w:color w:val="000000"/>
                <w:sz w:val="20"/>
                <w:szCs w:val="20"/>
                <w:lang w:val="fr-FR"/>
              </w:rPr>
              <w:t xml:space="preserve">return </w:t>
            </w:r>
            <w:r w:rsidR="00A5477A" w:rsidRPr="00C64F1E">
              <w:rPr>
                <w:rFonts w:ascii="Courier New" w:hAnsi="Courier New" w:cs="Courier New"/>
                <w:color w:val="000000"/>
                <w:sz w:val="20"/>
                <w:szCs w:val="20"/>
                <w:lang w:val="fr-FR"/>
              </w:rPr>
              <w:t>produit</w:t>
            </w:r>
            <w:r w:rsidRPr="00C64F1E">
              <w:rPr>
                <w:rFonts w:ascii="Courier New" w:hAnsi="Courier New" w:cs="Courier New"/>
                <w:color w:val="000000"/>
                <w:sz w:val="20"/>
                <w:szCs w:val="20"/>
                <w:lang w:val="fr-FR"/>
              </w:rPr>
              <w:t>;</w:t>
            </w:r>
          </w:p>
          <w:p w:rsidR="00B71F46" w:rsidRPr="00A5477A" w:rsidRDefault="00B71F46" w:rsidP="00B71F46">
            <w:pPr>
              <w:bidi w:val="0"/>
              <w:rPr>
                <w:b/>
                <w:bCs/>
                <w:noProof/>
                <w:sz w:val="24"/>
                <w:szCs w:val="24"/>
              </w:rPr>
            </w:pPr>
            <w:r w:rsidRPr="00A5477A">
              <w:rPr>
                <w:rFonts w:ascii="Courier New" w:hAnsi="Courier New" w:cs="Courier New"/>
                <w:color w:val="000000"/>
                <w:sz w:val="20"/>
                <w:szCs w:val="20"/>
              </w:rPr>
              <w:t>}</w:t>
            </w:r>
          </w:p>
        </w:tc>
      </w:tr>
    </w:tbl>
    <w:p w:rsidR="001527A5" w:rsidRDefault="004819EE" w:rsidP="001527A5">
      <w:pPr>
        <w:bidi w:val="0"/>
        <w:rPr>
          <w:b/>
          <w:bCs/>
          <w:noProof/>
          <w:sz w:val="24"/>
          <w:szCs w:val="24"/>
          <w:lang w:val="fr-FR"/>
        </w:rPr>
      </w:pPr>
      <w:r w:rsidRPr="004819EE">
        <w:rPr>
          <w:b/>
          <w:bCs/>
          <w:noProof/>
          <w:sz w:val="24"/>
          <w:szCs w:val="24"/>
          <w:lang w:val="fr-FR"/>
        </w:rPr>
        <w:t xml:space="preserve"> </w:t>
      </w:r>
    </w:p>
    <w:p w:rsidR="004819EE" w:rsidRDefault="004819EE" w:rsidP="00E0160A">
      <w:pPr>
        <w:bidi w:val="0"/>
        <w:rPr>
          <w:b/>
          <w:bCs/>
          <w:noProof/>
          <w:sz w:val="24"/>
          <w:szCs w:val="24"/>
          <w:lang w:val="fr-FR"/>
        </w:rPr>
      </w:pPr>
      <w:r>
        <w:rPr>
          <w:b/>
          <w:bCs/>
          <w:noProof/>
          <w:sz w:val="24"/>
          <w:szCs w:val="24"/>
          <w:lang w:val="fr-FR"/>
        </w:rPr>
        <w:t xml:space="preserve">Avant de continuer, nous allons tester </w:t>
      </w:r>
      <w:r w:rsidR="00E0160A">
        <w:rPr>
          <w:b/>
          <w:bCs/>
          <w:noProof/>
          <w:sz w:val="24"/>
          <w:szCs w:val="24"/>
          <w:lang w:val="fr-FR"/>
        </w:rPr>
        <w:t>notre classe metier services</w:t>
      </w:r>
      <w:r>
        <w:rPr>
          <w:b/>
          <w:bCs/>
          <w:noProof/>
          <w:sz w:val="24"/>
          <w:szCs w:val="24"/>
          <w:lang w:val="fr-FR"/>
        </w:rPr>
        <w:t xml:space="preserve"> pour cela nous allons créer une classe TestServices.java</w:t>
      </w:r>
    </w:p>
    <w:tbl>
      <w:tblPr>
        <w:tblStyle w:val="Grilledutableau"/>
        <w:tblW w:w="0" w:type="auto"/>
        <w:tblLook w:val="04A0"/>
      </w:tblPr>
      <w:tblGrid>
        <w:gridCol w:w="10682"/>
      </w:tblGrid>
      <w:tr w:rsidR="004819EE" w:rsidTr="004819EE">
        <w:tc>
          <w:tcPr>
            <w:tcW w:w="10682" w:type="dxa"/>
          </w:tcPr>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TestServices</w:t>
            </w:r>
            <w:proofErr w:type="spellEnd"/>
            <w:r>
              <w:rPr>
                <w:rFonts w:ascii="Courier New" w:hAnsi="Courier New" w:cs="Courier New"/>
                <w:color w:val="000000"/>
                <w:sz w:val="20"/>
                <w:szCs w:val="20"/>
              </w:rPr>
              <w:t xml:space="preserve"> {</w:t>
            </w:r>
          </w:p>
          <w:p w:rsidR="004819EE" w:rsidRDefault="004819EE" w:rsidP="004819EE">
            <w:pPr>
              <w:autoSpaceDE w:val="0"/>
              <w:autoSpaceDN w:val="0"/>
              <w:bidi w:val="0"/>
              <w:adjustRightInd w:val="0"/>
              <w:rPr>
                <w:rFonts w:ascii="Courier New" w:hAnsi="Courier New" w:cs="Courier New"/>
                <w:sz w:val="20"/>
                <w:szCs w:val="20"/>
              </w:rPr>
            </w:pP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services </w:t>
            </w:r>
            <w:proofErr w:type="spellStart"/>
            <w:r>
              <w:rPr>
                <w:rFonts w:ascii="Courier New" w:hAnsi="Courier New" w:cs="Courier New"/>
                <w:color w:val="000000"/>
                <w:sz w:val="20"/>
                <w:szCs w:val="20"/>
              </w:rPr>
              <w:t>serv</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services();</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819EE" w:rsidRDefault="004819EE" w:rsidP="00E0160A">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serv.add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Long(1),</w:t>
            </w:r>
            <w:r>
              <w:rPr>
                <w:rFonts w:ascii="Courier New" w:hAnsi="Courier New" w:cs="Courier New"/>
                <w:color w:val="2A00FF"/>
                <w:sz w:val="20"/>
                <w:szCs w:val="20"/>
              </w:rPr>
              <w:t>"PC"</w:t>
            </w:r>
            <w:r>
              <w:rPr>
                <w:rFonts w:ascii="Courier New" w:hAnsi="Courier New" w:cs="Courier New"/>
                <w:color w:val="000000"/>
                <w:sz w:val="20"/>
                <w:szCs w:val="20"/>
              </w:rPr>
              <w:t xml:space="preserve">, </w:t>
            </w:r>
            <w:r>
              <w:rPr>
                <w:rFonts w:ascii="Courier New" w:hAnsi="Courier New" w:cs="Courier New"/>
                <w:color w:val="2A00FF"/>
                <w:sz w:val="20"/>
                <w:szCs w:val="20"/>
              </w:rPr>
              <w:t>"PC Portable"</w:t>
            </w:r>
            <w:r>
              <w:rPr>
                <w:rFonts w:ascii="Courier New" w:hAnsi="Courier New" w:cs="Courier New"/>
                <w:color w:val="000000"/>
                <w:sz w:val="20"/>
                <w:szCs w:val="20"/>
              </w:rPr>
              <w:t>,8000,1));</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serv.add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(2L,</w:t>
            </w:r>
            <w:r>
              <w:rPr>
                <w:rFonts w:ascii="Courier New" w:hAnsi="Courier New" w:cs="Courier New"/>
                <w:color w:val="2A00FF"/>
                <w:sz w:val="20"/>
                <w:szCs w:val="20"/>
              </w:rPr>
              <w:t>"CLAVIER"</w:t>
            </w:r>
            <w:r>
              <w:rPr>
                <w:rFonts w:ascii="Courier New" w:hAnsi="Courier New" w:cs="Courier New"/>
                <w:color w:val="000000"/>
                <w:sz w:val="20"/>
                <w:szCs w:val="20"/>
              </w:rPr>
              <w:t xml:space="preserve">, </w:t>
            </w:r>
            <w:r>
              <w:rPr>
                <w:rFonts w:ascii="Courier New" w:hAnsi="Courier New" w:cs="Courier New"/>
                <w:color w:val="2A00FF"/>
                <w:sz w:val="20"/>
                <w:szCs w:val="20"/>
              </w:rPr>
              <w:t>"PC Portable"</w:t>
            </w:r>
            <w:r>
              <w:rPr>
                <w:rFonts w:ascii="Courier New" w:hAnsi="Courier New" w:cs="Courier New"/>
                <w:color w:val="000000"/>
                <w:sz w:val="20"/>
                <w:szCs w:val="20"/>
              </w:rPr>
              <w:t>,200,1));</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serv.add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(3L,</w:t>
            </w:r>
            <w:r>
              <w:rPr>
                <w:rFonts w:ascii="Courier New" w:hAnsi="Courier New" w:cs="Courier New"/>
                <w:color w:val="2A00FF"/>
                <w:sz w:val="20"/>
                <w:szCs w:val="20"/>
              </w:rPr>
              <w:t>"SOURIS"</w:t>
            </w:r>
            <w:r>
              <w:rPr>
                <w:rFonts w:ascii="Courier New" w:hAnsi="Courier New" w:cs="Courier New"/>
                <w:color w:val="000000"/>
                <w:sz w:val="20"/>
                <w:szCs w:val="20"/>
              </w:rPr>
              <w:t xml:space="preserve">, </w:t>
            </w:r>
            <w:r>
              <w:rPr>
                <w:rFonts w:ascii="Courier New" w:hAnsi="Courier New" w:cs="Courier New"/>
                <w:color w:val="2A00FF"/>
                <w:sz w:val="20"/>
                <w:szCs w:val="20"/>
              </w:rPr>
              <w:t>"PC Portable"</w:t>
            </w:r>
            <w:r>
              <w:rPr>
                <w:rFonts w:ascii="Courier New" w:hAnsi="Courier New" w:cs="Courier New"/>
                <w:color w:val="000000"/>
                <w:sz w:val="20"/>
                <w:szCs w:val="20"/>
              </w:rPr>
              <w:t>,80,1));</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serv.add</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Long(4),</w:t>
            </w:r>
            <w:r>
              <w:rPr>
                <w:rFonts w:ascii="Courier New" w:hAnsi="Courier New" w:cs="Courier New"/>
                <w:color w:val="2A00FF"/>
                <w:sz w:val="20"/>
                <w:szCs w:val="20"/>
              </w:rPr>
              <w:t>"USB"</w:t>
            </w:r>
            <w:r>
              <w:rPr>
                <w:rFonts w:ascii="Courier New" w:hAnsi="Courier New" w:cs="Courier New"/>
                <w:color w:val="000000"/>
                <w:sz w:val="20"/>
                <w:szCs w:val="20"/>
              </w:rPr>
              <w:t xml:space="preserve">, </w:t>
            </w:r>
            <w:r>
              <w:rPr>
                <w:rFonts w:ascii="Courier New" w:hAnsi="Courier New" w:cs="Courier New"/>
                <w:color w:val="2A00FF"/>
                <w:sz w:val="20"/>
                <w:szCs w:val="20"/>
              </w:rPr>
              <w:t>"PC Portable"</w:t>
            </w:r>
            <w:r>
              <w:rPr>
                <w:rFonts w:ascii="Courier New" w:hAnsi="Courier New" w:cs="Courier New"/>
                <w:color w:val="000000"/>
                <w:sz w:val="20"/>
                <w:szCs w:val="20"/>
              </w:rPr>
              <w:t>,30,1));</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it_listProduit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serv.getAll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it_listProduit.hasNext</w:t>
            </w:r>
            <w:proofErr w:type="spellEnd"/>
            <w:r>
              <w:rPr>
                <w:rFonts w:ascii="Courier New" w:hAnsi="Courier New" w:cs="Courier New"/>
                <w:color w:val="000000"/>
                <w:sz w:val="20"/>
                <w:szCs w:val="20"/>
              </w:rPr>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 prod = </w:t>
            </w:r>
            <w:proofErr w:type="spellStart"/>
            <w:r>
              <w:rPr>
                <w:rFonts w:ascii="Courier New" w:hAnsi="Courier New" w:cs="Courier New"/>
                <w:color w:val="000000"/>
                <w:sz w:val="20"/>
                <w:szCs w:val="20"/>
              </w:rPr>
              <w:t>it_listProduit.next</w:t>
            </w:r>
            <w:proofErr w:type="spellEnd"/>
            <w:r>
              <w:rPr>
                <w:rFonts w:ascii="Courier New" w:hAnsi="Courier New" w:cs="Courier New"/>
                <w:color w:val="000000"/>
                <w:sz w:val="20"/>
                <w:szCs w:val="20"/>
              </w:rPr>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prod.show</w:t>
            </w:r>
            <w:proofErr w:type="spellEnd"/>
            <w:r>
              <w:rPr>
                <w:rFonts w:ascii="Courier New" w:hAnsi="Courier New" w:cs="Courier New"/>
                <w:color w:val="000000"/>
                <w:sz w:val="20"/>
                <w:szCs w:val="20"/>
              </w:rPr>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819EE" w:rsidRDefault="004819EE" w:rsidP="004819EE">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t>}</w:t>
            </w:r>
          </w:p>
          <w:p w:rsidR="004819EE" w:rsidRDefault="004819EE" w:rsidP="004819EE">
            <w:pPr>
              <w:autoSpaceDE w:val="0"/>
              <w:autoSpaceDN w:val="0"/>
              <w:bidi w:val="0"/>
              <w:adjustRightInd w:val="0"/>
              <w:rPr>
                <w:rFonts w:ascii="Courier New" w:hAnsi="Courier New" w:cs="Courier New"/>
                <w:sz w:val="20"/>
                <w:szCs w:val="20"/>
              </w:rPr>
            </w:pPr>
          </w:p>
          <w:p w:rsidR="004819EE" w:rsidRDefault="004819EE" w:rsidP="004819EE">
            <w:pPr>
              <w:bidi w:val="0"/>
              <w:rPr>
                <w:b/>
                <w:bCs/>
                <w:noProof/>
                <w:sz w:val="24"/>
                <w:szCs w:val="24"/>
                <w:lang w:val="fr-FR"/>
              </w:rPr>
            </w:pPr>
          </w:p>
        </w:tc>
      </w:tr>
    </w:tbl>
    <w:p w:rsidR="007F7EB1" w:rsidRDefault="00E0160A" w:rsidP="007F7EB1">
      <w:pPr>
        <w:bidi w:val="0"/>
        <w:rPr>
          <w:b/>
          <w:bCs/>
          <w:noProof/>
          <w:sz w:val="24"/>
          <w:szCs w:val="24"/>
          <w:lang w:val="fr-FR"/>
        </w:rPr>
      </w:pPr>
      <w:r>
        <w:rPr>
          <w:b/>
          <w:bCs/>
          <w:noProof/>
          <w:sz w:val="24"/>
          <w:szCs w:val="24"/>
          <w:lang w:val="fr-FR"/>
        </w:rPr>
        <w:t>Compiler et exécuter TestServices.</w:t>
      </w:r>
      <w:r w:rsidR="007F7EB1">
        <w:rPr>
          <w:b/>
          <w:bCs/>
          <w:noProof/>
          <w:sz w:val="24"/>
          <w:szCs w:val="24"/>
          <w:lang w:val="fr-FR"/>
        </w:rPr>
        <w:t xml:space="preserve"> Essayer d'ajouter et supprimer des objet à la liste.</w:t>
      </w:r>
    </w:p>
    <w:p w:rsidR="00A14631" w:rsidRPr="00513075" w:rsidRDefault="00A14631" w:rsidP="00A14631">
      <w:pPr>
        <w:bidi w:val="0"/>
        <w:jc w:val="center"/>
        <w:rPr>
          <w:b/>
          <w:bCs/>
          <w:shadow/>
          <w:noProof/>
          <w:color w:val="FF0000"/>
          <w:sz w:val="36"/>
          <w:szCs w:val="36"/>
          <w:lang w:val="fr-FR"/>
        </w:rPr>
      </w:pPr>
      <w:r w:rsidRPr="00513075">
        <w:rPr>
          <w:b/>
          <w:bCs/>
          <w:shadow/>
          <w:noProof/>
          <w:color w:val="FF0000"/>
          <w:sz w:val="36"/>
          <w:szCs w:val="36"/>
          <w:lang w:val="fr-FR"/>
        </w:rPr>
        <w:t>Couche Modèle</w:t>
      </w:r>
    </w:p>
    <w:p w:rsidR="001527A5" w:rsidRDefault="00A14631" w:rsidP="00A14631">
      <w:pPr>
        <w:bidi w:val="0"/>
        <w:rPr>
          <w:b/>
          <w:bCs/>
          <w:noProof/>
          <w:sz w:val="24"/>
          <w:szCs w:val="24"/>
          <w:lang w:val="fr-FR"/>
        </w:rPr>
      </w:pPr>
      <w:r>
        <w:rPr>
          <w:b/>
          <w:bCs/>
          <w:noProof/>
          <w:sz w:val="24"/>
          <w:szCs w:val="24"/>
          <w:lang w:val="fr-FR"/>
        </w:rPr>
        <w:t xml:space="preserve">Ajoutons dans la couche modele La classe Javabean </w:t>
      </w:r>
      <w:r w:rsidRPr="00A14631">
        <w:rPr>
          <w:b/>
          <w:bCs/>
          <w:noProof/>
          <w:sz w:val="24"/>
          <w:szCs w:val="24"/>
          <w:lang w:val="fr-FR"/>
        </w:rPr>
        <w:t>ProduitBeans</w:t>
      </w:r>
      <w:r>
        <w:rPr>
          <w:b/>
          <w:bCs/>
          <w:noProof/>
          <w:sz w:val="24"/>
          <w:szCs w:val="24"/>
          <w:lang w:val="fr-FR"/>
        </w:rPr>
        <w:t>.java</w:t>
      </w:r>
    </w:p>
    <w:tbl>
      <w:tblPr>
        <w:tblStyle w:val="Grilledutableau"/>
        <w:tblW w:w="0" w:type="auto"/>
        <w:tblLook w:val="04A0"/>
      </w:tblPr>
      <w:tblGrid>
        <w:gridCol w:w="10682"/>
      </w:tblGrid>
      <w:tr w:rsidR="00A14631" w:rsidTr="00A14631">
        <w:tc>
          <w:tcPr>
            <w:tcW w:w="10682" w:type="dxa"/>
          </w:tcPr>
          <w:p w:rsidR="00A14631" w:rsidRDefault="00A14631" w:rsidP="00A14631">
            <w:pPr>
              <w:autoSpaceDE w:val="0"/>
              <w:autoSpaceDN w:val="0"/>
              <w:bidi w:val="0"/>
              <w:adjustRightInd w:val="0"/>
              <w:rPr>
                <w:rFonts w:ascii="Courier New" w:hAnsi="Courier New" w:cs="Courier New"/>
                <w:b/>
                <w:bCs/>
                <w:color w:val="7F0055"/>
                <w:sz w:val="20"/>
                <w:szCs w:val="20"/>
                <w:lang w:val="fr-FR"/>
              </w:rPr>
            </w:pPr>
            <w:r w:rsidRPr="00473922">
              <w:rPr>
                <w:rFonts w:ascii="Courier New" w:hAnsi="Courier New" w:cs="Courier New"/>
                <w:color w:val="000000"/>
                <w:sz w:val="20"/>
                <w:szCs w:val="20"/>
                <w:lang w:val="fr-FR"/>
              </w:rPr>
              <w:t>ProduitBeans</w:t>
            </w:r>
            <w:r>
              <w:rPr>
                <w:rFonts w:ascii="Courier New" w:hAnsi="Courier New" w:cs="Courier New"/>
                <w:b/>
                <w:bCs/>
                <w:color w:val="7F0055"/>
                <w:sz w:val="20"/>
                <w:szCs w:val="20"/>
                <w:lang w:val="fr-FR"/>
              </w:rPr>
              <w:t>.java</w:t>
            </w:r>
          </w:p>
          <w:p w:rsidR="00A14631" w:rsidRDefault="00A14631" w:rsidP="00A14631">
            <w:pPr>
              <w:autoSpaceDE w:val="0"/>
              <w:autoSpaceDN w:val="0"/>
              <w:bidi w:val="0"/>
              <w:adjustRightInd w:val="0"/>
              <w:rPr>
                <w:rFonts w:ascii="Courier New" w:hAnsi="Courier New" w:cs="Courier New"/>
                <w:b/>
                <w:bCs/>
                <w:color w:val="7F0055"/>
                <w:sz w:val="20"/>
                <w:szCs w:val="20"/>
                <w:lang w:val="fr-FR"/>
              </w:rPr>
            </w:pP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package</w:t>
            </w:r>
            <w:r w:rsidRPr="00473922">
              <w:rPr>
                <w:rFonts w:ascii="Courier New" w:hAnsi="Courier New" w:cs="Courier New"/>
                <w:color w:val="000000"/>
                <w:sz w:val="20"/>
                <w:szCs w:val="20"/>
                <w:lang w:val="fr-FR"/>
              </w:rPr>
              <w:t xml:space="preserve"> fsa.ac.ma;</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java.util.ArrayList</w:t>
            </w:r>
            <w:proofErr w:type="spellEnd"/>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metier.Produit</w:t>
            </w:r>
            <w:proofErr w:type="spellEnd"/>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w:t>
            </w:r>
            <w:r w:rsidRPr="00473922">
              <w:rPr>
                <w:rFonts w:ascii="Courier New" w:hAnsi="Courier New" w:cs="Courier New"/>
                <w:b/>
                <w:bCs/>
                <w:color w:val="7F0055"/>
                <w:sz w:val="20"/>
                <w:szCs w:val="20"/>
                <w:lang w:val="fr-FR"/>
              </w:rPr>
              <w:t>class</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ProduitBeans</w:t>
            </w:r>
            <w:proofErr w:type="spellEnd"/>
            <w:r w:rsidRPr="00473922">
              <w:rPr>
                <w:rFonts w:ascii="Courier New" w:hAnsi="Courier New" w:cs="Courier New"/>
                <w:color w:val="000000"/>
                <w:sz w:val="20"/>
                <w:szCs w:val="20"/>
                <w:lang w:val="fr-FR"/>
              </w:rPr>
              <w:t xml:space="preserve"> {</w:t>
            </w:r>
          </w:p>
          <w:p w:rsidR="00A14631" w:rsidRPr="00473922" w:rsidRDefault="00A14631" w:rsidP="00A14631">
            <w:pPr>
              <w:autoSpaceDE w:val="0"/>
              <w:autoSpaceDN w:val="0"/>
              <w:bidi w:val="0"/>
              <w:adjustRightInd w:val="0"/>
              <w:rPr>
                <w:rFonts w:ascii="Courier New" w:hAnsi="Courier New" w:cs="Courier New"/>
                <w:sz w:val="20"/>
                <w:szCs w:val="20"/>
                <w:lang w:val="fr-FR"/>
              </w:rPr>
            </w:pPr>
            <w:proofErr w:type="spellStart"/>
            <w:r w:rsidRPr="00473922">
              <w:rPr>
                <w:rFonts w:ascii="Courier New" w:hAnsi="Courier New" w:cs="Courier New"/>
                <w:b/>
                <w:bCs/>
                <w:color w:val="7F0055"/>
                <w:sz w:val="20"/>
                <w:szCs w:val="20"/>
                <w:lang w:val="fr-FR"/>
              </w:rPr>
              <w:t>private</w:t>
            </w:r>
            <w:proofErr w:type="spellEnd"/>
            <w:r w:rsidRPr="00473922">
              <w:rPr>
                <w:rFonts w:ascii="Courier New" w:hAnsi="Courier New" w:cs="Courier New"/>
                <w:color w:val="000000"/>
                <w:sz w:val="20"/>
                <w:szCs w:val="20"/>
                <w:lang w:val="fr-FR"/>
              </w:rPr>
              <w:t xml:space="preserve"> Produit </w:t>
            </w:r>
            <w:proofErr w:type="spellStart"/>
            <w:r w:rsidRPr="00473922">
              <w:rPr>
                <w:rFonts w:ascii="Courier New" w:hAnsi="Courier New" w:cs="Courier New"/>
                <w:color w:val="0000C0"/>
                <w:sz w:val="20"/>
                <w:szCs w:val="20"/>
                <w:lang w:val="fr-FR"/>
              </w:rPr>
              <w:t>produit</w:t>
            </w:r>
            <w:proofErr w:type="spellEnd"/>
            <w:r w:rsidRPr="00473922">
              <w:rPr>
                <w:rFonts w:ascii="Courier New" w:hAnsi="Courier New" w:cs="Courier New"/>
                <w:color w:val="000000"/>
                <w:sz w:val="20"/>
                <w:szCs w:val="20"/>
                <w:lang w:val="fr-FR"/>
              </w:rPr>
              <w:t xml:space="preserve">= </w:t>
            </w:r>
            <w:r w:rsidRPr="00473922">
              <w:rPr>
                <w:rFonts w:ascii="Courier New" w:hAnsi="Courier New" w:cs="Courier New"/>
                <w:b/>
                <w:bCs/>
                <w:color w:val="7F0055"/>
                <w:sz w:val="20"/>
                <w:szCs w:val="20"/>
                <w:lang w:val="fr-FR"/>
              </w:rPr>
              <w:t>new</w:t>
            </w:r>
            <w:r w:rsidRPr="00473922">
              <w:rPr>
                <w:rFonts w:ascii="Courier New" w:hAnsi="Courier New" w:cs="Courier New"/>
                <w:color w:val="000000"/>
                <w:sz w:val="20"/>
                <w:szCs w:val="20"/>
                <w:lang w:val="fr-FR"/>
              </w:rPr>
              <w:t xml:space="preserve"> </w:t>
            </w:r>
            <w:proofErr w:type="gramStart"/>
            <w:r w:rsidRPr="00473922">
              <w:rPr>
                <w:rFonts w:ascii="Courier New" w:hAnsi="Courier New" w:cs="Courier New"/>
                <w:color w:val="000000"/>
                <w:sz w:val="20"/>
                <w:szCs w:val="20"/>
                <w:lang w:val="fr-FR"/>
              </w:rPr>
              <w:t>Produit(</w:t>
            </w:r>
            <w:proofErr w:type="gramEnd"/>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proofErr w:type="spellStart"/>
            <w:r w:rsidRPr="00473922">
              <w:rPr>
                <w:rFonts w:ascii="Courier New" w:hAnsi="Courier New" w:cs="Courier New"/>
                <w:b/>
                <w:bCs/>
                <w:color w:val="7F0055"/>
                <w:sz w:val="20"/>
                <w:szCs w:val="20"/>
                <w:lang w:val="fr-FR"/>
              </w:rPr>
              <w:t>private</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w:t>
            </w:r>
            <w:proofErr w:type="spellStart"/>
            <w:r w:rsidRPr="00473922">
              <w:rPr>
                <w:rFonts w:ascii="Courier New" w:hAnsi="Courier New" w:cs="Courier New"/>
                <w:color w:val="0000C0"/>
                <w:sz w:val="20"/>
                <w:szCs w:val="20"/>
                <w:lang w:val="fr-FR"/>
              </w:rPr>
              <w:t>list</w:t>
            </w:r>
            <w:proofErr w:type="spellEnd"/>
            <w:r w:rsidRPr="00473922">
              <w:rPr>
                <w:rFonts w:ascii="Courier New" w:hAnsi="Courier New" w:cs="Courier New"/>
                <w:color w:val="000000"/>
                <w:sz w:val="20"/>
                <w:szCs w:val="20"/>
                <w:lang w:val="fr-FR"/>
              </w:rPr>
              <w:t xml:space="preserve">= </w:t>
            </w:r>
            <w:r w:rsidRPr="00473922">
              <w:rPr>
                <w:rFonts w:ascii="Courier New" w:hAnsi="Courier New" w:cs="Courier New"/>
                <w:b/>
                <w:bCs/>
                <w:color w:val="7F0055"/>
                <w:sz w:val="20"/>
                <w:szCs w:val="20"/>
                <w:lang w:val="fr-FR"/>
              </w:rPr>
              <w:t>new</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 &lt;Produit</w:t>
            </w:r>
            <w:proofErr w:type="gramStart"/>
            <w:r w:rsidRPr="00473922">
              <w:rPr>
                <w:rFonts w:ascii="Courier New" w:hAnsi="Courier New" w:cs="Courier New"/>
                <w:color w:val="000000"/>
                <w:sz w:val="20"/>
                <w:szCs w:val="20"/>
                <w:lang w:val="fr-FR"/>
              </w:rPr>
              <w:t>&gt;(</w:t>
            </w:r>
            <w:proofErr w:type="gramEnd"/>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Produit </w:t>
            </w:r>
            <w:proofErr w:type="spellStart"/>
            <w:proofErr w:type="gramStart"/>
            <w:r w:rsidRPr="00473922">
              <w:rPr>
                <w:rFonts w:ascii="Courier New" w:hAnsi="Courier New" w:cs="Courier New"/>
                <w:color w:val="000000"/>
                <w:sz w:val="20"/>
                <w:szCs w:val="20"/>
                <w:lang w:val="fr-FR"/>
              </w:rPr>
              <w:t>getProduit</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 {</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Pr="00473922">
              <w:rPr>
                <w:rFonts w:ascii="Courier New" w:hAnsi="Courier New" w:cs="Courier New"/>
                <w:b/>
                <w:bCs/>
                <w:color w:val="7F0055"/>
                <w:sz w:val="20"/>
                <w:szCs w:val="20"/>
                <w:lang w:val="fr-FR"/>
              </w:rPr>
              <w:t>return</w:t>
            </w:r>
            <w:r w:rsidRPr="00473922">
              <w:rPr>
                <w:rFonts w:ascii="Courier New" w:hAnsi="Courier New" w:cs="Courier New"/>
                <w:color w:val="000000"/>
                <w:sz w:val="20"/>
                <w:szCs w:val="20"/>
                <w:lang w:val="fr-FR"/>
              </w:rPr>
              <w:t xml:space="preserve"> </w:t>
            </w:r>
            <w:r w:rsidRPr="00473922">
              <w:rPr>
                <w:rFonts w:ascii="Courier New" w:hAnsi="Courier New" w:cs="Courier New"/>
                <w:color w:val="0000C0"/>
                <w:sz w:val="20"/>
                <w:szCs w:val="20"/>
                <w:lang w:val="fr-FR"/>
              </w:rPr>
              <w:t>produit</w:t>
            </w:r>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w:t>
            </w:r>
          </w:p>
          <w:p w:rsidR="00A14631" w:rsidRPr="00473922" w:rsidRDefault="00A14631" w:rsidP="00A1463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public</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b/>
                <w:bCs/>
                <w:color w:val="7F0055"/>
                <w:sz w:val="20"/>
                <w:szCs w:val="20"/>
                <w:lang w:val="fr-FR"/>
              </w:rPr>
              <w:t>void</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setProduit</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Produit produit) {</w:t>
            </w:r>
          </w:p>
          <w:p w:rsidR="00A14631" w:rsidRDefault="00A14631" w:rsidP="00A14631">
            <w:pPr>
              <w:autoSpaceDE w:val="0"/>
              <w:autoSpaceDN w:val="0"/>
              <w:bidi w:val="0"/>
              <w:adjustRightInd w:val="0"/>
              <w:rPr>
                <w:rFonts w:ascii="Courier New" w:hAnsi="Courier New" w:cs="Courier New"/>
                <w:sz w:val="20"/>
                <w:szCs w:val="20"/>
              </w:rPr>
            </w:pPr>
            <w:r w:rsidRPr="00473922">
              <w:rPr>
                <w:rFonts w:ascii="Courier New" w:hAnsi="Courier New" w:cs="Courier New"/>
                <w:color w:val="000000"/>
                <w:sz w:val="20"/>
                <w:szCs w:val="20"/>
                <w:lang w:val="fr-FR"/>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produit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getList</w:t>
            </w:r>
            <w:proofErr w:type="spellEnd"/>
            <w:r>
              <w:rPr>
                <w:rFonts w:ascii="Courier New" w:hAnsi="Courier New" w:cs="Courier New"/>
                <w:color w:val="000000"/>
                <w:sz w:val="20"/>
                <w:szCs w:val="20"/>
              </w:rPr>
              <w:t>() {</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list</w:t>
            </w:r>
            <w:r>
              <w:rPr>
                <w:rFonts w:ascii="Courier New" w:hAnsi="Courier New" w:cs="Courier New"/>
                <w:color w:val="000000"/>
                <w:sz w:val="20"/>
                <w:szCs w:val="20"/>
              </w:rPr>
              <w:t>;</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&gt; list) {</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list</w:t>
            </w:r>
            <w:proofErr w:type="spellEnd"/>
            <w:r>
              <w:rPr>
                <w:rFonts w:ascii="Courier New" w:hAnsi="Courier New" w:cs="Courier New"/>
                <w:color w:val="000000"/>
                <w:sz w:val="20"/>
                <w:szCs w:val="20"/>
              </w:rPr>
              <w:t xml:space="preserve"> = list;</w:t>
            </w:r>
          </w:p>
          <w:p w:rsidR="00A14631" w:rsidRDefault="00A14631" w:rsidP="00A1463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w:t>
            </w:r>
          </w:p>
          <w:p w:rsidR="00A14631" w:rsidRDefault="00A14631" w:rsidP="00A14631">
            <w:pPr>
              <w:bidi w:val="0"/>
              <w:rPr>
                <w:lang w:bidi="ar-MA"/>
              </w:rPr>
            </w:pPr>
            <w:r>
              <w:rPr>
                <w:rFonts w:ascii="Courier New" w:hAnsi="Courier New" w:cs="Courier New"/>
                <w:color w:val="000000"/>
                <w:sz w:val="20"/>
                <w:szCs w:val="20"/>
              </w:rPr>
              <w:t>}</w:t>
            </w:r>
          </w:p>
          <w:p w:rsidR="00A14631" w:rsidRDefault="00A14631" w:rsidP="00A14631">
            <w:pPr>
              <w:bidi w:val="0"/>
              <w:rPr>
                <w:b/>
                <w:bCs/>
                <w:noProof/>
                <w:sz w:val="24"/>
                <w:szCs w:val="24"/>
                <w:lang w:val="fr-FR"/>
              </w:rPr>
            </w:pPr>
          </w:p>
        </w:tc>
      </w:tr>
    </w:tbl>
    <w:p w:rsidR="00A14631" w:rsidRDefault="0002782A" w:rsidP="00076EE4">
      <w:pPr>
        <w:bidi w:val="0"/>
        <w:rPr>
          <w:b/>
          <w:bCs/>
          <w:noProof/>
          <w:sz w:val="24"/>
          <w:szCs w:val="24"/>
          <w:lang w:val="fr-FR"/>
        </w:rPr>
      </w:pPr>
      <w:r>
        <w:rPr>
          <w:b/>
          <w:bCs/>
          <w:noProof/>
          <w:sz w:val="24"/>
          <w:szCs w:val="24"/>
          <w:lang w:val="fr-FR"/>
        </w:rPr>
        <w:t xml:space="preserve"> Nous allons reprendre notre controlleur (Servlet ) est au lieu d'afficher les attribut de l'objet article dans le navigateur on va les enregistrer dans notre contenneur ArrayList. Pour cela il faut créer un objet Services et utiliser les m</w:t>
      </w:r>
      <w:r w:rsidR="00076EE4">
        <w:rPr>
          <w:b/>
          <w:bCs/>
          <w:noProof/>
          <w:sz w:val="24"/>
          <w:szCs w:val="24"/>
          <w:lang w:val="fr-FR"/>
        </w:rPr>
        <w:t>é</w:t>
      </w:r>
      <w:r>
        <w:rPr>
          <w:b/>
          <w:bCs/>
          <w:noProof/>
          <w:sz w:val="24"/>
          <w:szCs w:val="24"/>
          <w:lang w:val="fr-FR"/>
        </w:rPr>
        <w:t>thodes services proposées par la classe services pour enregistrer les objet produits dans la liste</w:t>
      </w:r>
      <w:r w:rsidR="00AB7057">
        <w:rPr>
          <w:b/>
          <w:bCs/>
          <w:noProof/>
          <w:sz w:val="24"/>
          <w:szCs w:val="24"/>
          <w:lang w:val="fr-FR"/>
        </w:rPr>
        <w:t>.</w:t>
      </w:r>
    </w:p>
    <w:tbl>
      <w:tblPr>
        <w:tblStyle w:val="Grilledutableau"/>
        <w:tblW w:w="11023" w:type="dxa"/>
        <w:tblLook w:val="04A0"/>
      </w:tblPr>
      <w:tblGrid>
        <w:gridCol w:w="11023"/>
      </w:tblGrid>
      <w:tr w:rsidR="00CF3867" w:rsidRPr="000632C2" w:rsidTr="00CF3867">
        <w:tc>
          <w:tcPr>
            <w:tcW w:w="11023" w:type="dxa"/>
          </w:tcPr>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package</w:t>
            </w:r>
            <w:r w:rsidRPr="00473922">
              <w:rPr>
                <w:rFonts w:ascii="Courier New" w:hAnsi="Courier New" w:cs="Courier New"/>
                <w:color w:val="000000"/>
                <w:sz w:val="20"/>
                <w:szCs w:val="20"/>
                <w:lang w:val="fr-FR"/>
              </w:rPr>
              <w:t xml:space="preserve"> fsa.ac.ma;</w:t>
            </w:r>
          </w:p>
          <w:p w:rsidR="00CF3867" w:rsidRPr="00473922" w:rsidRDefault="00CF3867" w:rsidP="00CF3867">
            <w:pPr>
              <w:autoSpaceDE w:val="0"/>
              <w:autoSpaceDN w:val="0"/>
              <w:bidi w:val="0"/>
              <w:adjustRightInd w:val="0"/>
              <w:rPr>
                <w:rFonts w:ascii="Courier New" w:hAnsi="Courier New" w:cs="Courier New"/>
                <w:sz w:val="20"/>
                <w:szCs w:val="20"/>
                <w:lang w:val="fr-FR"/>
              </w:rPr>
            </w:pP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java.io.IOException;</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r w:rsidRPr="00473922">
              <w:rPr>
                <w:rFonts w:ascii="Courier New" w:hAnsi="Courier New" w:cs="Courier New"/>
                <w:color w:val="000000"/>
                <w:sz w:val="20"/>
                <w:szCs w:val="20"/>
                <w:u w:val="single"/>
                <w:lang w:val="fr-FR"/>
              </w:rPr>
              <w:t>java.io.PrintWriter</w:t>
            </w:r>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u w:val="single"/>
                <w:lang w:val="fr-FR"/>
              </w:rPr>
              <w:t>java.util.Iterator</w:t>
            </w:r>
            <w:proofErr w:type="spellEnd"/>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javax.servlet.ServletException</w:t>
            </w:r>
            <w:proofErr w:type="spellEnd"/>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w:t>
            </w:r>
            <w:proofErr w:type="spellEnd"/>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javax.servlet.http.HttpServletRequest</w:t>
            </w:r>
            <w:proofErr w:type="spellEnd"/>
            <w:r w:rsidRPr="00473922">
              <w:rPr>
                <w:rFonts w:ascii="Courier New" w:hAnsi="Courier New" w:cs="Courier New"/>
                <w:color w:val="000000"/>
                <w:sz w:val="20"/>
                <w:szCs w:val="20"/>
                <w:lang w:val="fr-FR"/>
              </w:rPr>
              <w:t>;</w:t>
            </w:r>
          </w:p>
          <w:p w:rsidR="00CF3867"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javax.servlet.http.HttpServletResponse</w:t>
            </w:r>
            <w:proofErr w:type="spellEnd"/>
            <w:r w:rsidRPr="00473922">
              <w:rPr>
                <w:rFonts w:ascii="Courier New" w:hAnsi="Courier New" w:cs="Courier New"/>
                <w:color w:val="000000"/>
                <w:sz w:val="20"/>
                <w:szCs w:val="20"/>
                <w:lang w:val="fr-FR"/>
              </w:rPr>
              <w:t>;</w:t>
            </w:r>
          </w:p>
          <w:p w:rsidR="00076EE4" w:rsidRPr="00473922" w:rsidRDefault="00076EE4" w:rsidP="00076EE4">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lastRenderedPageBreak/>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javax.servlet.annotation.WebServlet</w:t>
            </w:r>
            <w:proofErr w:type="spellEnd"/>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metier.Produit</w:t>
            </w:r>
            <w:proofErr w:type="spellEnd"/>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fsa.ac.ma.ProduitBeans;</w:t>
            </w:r>
          </w:p>
          <w:p w:rsidR="00CF3867" w:rsidRPr="004E4982" w:rsidRDefault="00CF3867" w:rsidP="00CF3867">
            <w:pPr>
              <w:autoSpaceDE w:val="0"/>
              <w:autoSpaceDN w:val="0"/>
              <w:bidi w:val="0"/>
              <w:adjustRightInd w:val="0"/>
              <w:rPr>
                <w:rFonts w:ascii="Courier New" w:hAnsi="Courier New" w:cs="Courier New"/>
                <w:sz w:val="20"/>
                <w:szCs w:val="20"/>
                <w:lang w:val="fr-FR"/>
              </w:rPr>
            </w:pPr>
            <w:r w:rsidRPr="004E4982">
              <w:rPr>
                <w:rFonts w:ascii="Courier New" w:hAnsi="Courier New" w:cs="Courier New"/>
                <w:b/>
                <w:bCs/>
                <w:color w:val="7F0055"/>
                <w:sz w:val="20"/>
                <w:szCs w:val="20"/>
                <w:lang w:val="fr-FR"/>
              </w:rPr>
              <w:t>import</w:t>
            </w:r>
            <w:r w:rsidRPr="004E4982">
              <w:rPr>
                <w:rFonts w:ascii="Courier New" w:hAnsi="Courier New" w:cs="Courier New"/>
                <w:color w:val="000000"/>
                <w:sz w:val="20"/>
                <w:szCs w:val="20"/>
                <w:lang w:val="fr-FR"/>
              </w:rPr>
              <w:t xml:space="preserve"> </w:t>
            </w:r>
            <w:proofErr w:type="spellStart"/>
            <w:r w:rsidRPr="004E4982">
              <w:rPr>
                <w:rFonts w:ascii="Courier New" w:hAnsi="Courier New" w:cs="Courier New"/>
                <w:color w:val="000000"/>
                <w:sz w:val="20"/>
                <w:szCs w:val="20"/>
                <w:lang w:val="fr-FR"/>
              </w:rPr>
              <w:t>metier.services</w:t>
            </w:r>
            <w:proofErr w:type="spellEnd"/>
            <w:r w:rsidRPr="004E4982">
              <w:rPr>
                <w:rFonts w:ascii="Courier New" w:hAnsi="Courier New" w:cs="Courier New"/>
                <w:color w:val="000000"/>
                <w:sz w:val="20"/>
                <w:szCs w:val="20"/>
                <w:lang w:val="fr-FR"/>
              </w:rPr>
              <w:t>;</w:t>
            </w:r>
          </w:p>
          <w:p w:rsidR="00CF3867" w:rsidRPr="004E4982" w:rsidRDefault="00CF3867" w:rsidP="00CF3867">
            <w:pPr>
              <w:autoSpaceDE w:val="0"/>
              <w:autoSpaceDN w:val="0"/>
              <w:bidi w:val="0"/>
              <w:adjustRightInd w:val="0"/>
              <w:rPr>
                <w:rFonts w:ascii="Courier New" w:hAnsi="Courier New" w:cs="Courier New"/>
                <w:sz w:val="20"/>
                <w:szCs w:val="20"/>
                <w:lang w:val="fr-FR"/>
              </w:rPr>
            </w:pPr>
          </w:p>
          <w:p w:rsidR="00CF3867" w:rsidRPr="004E4982" w:rsidRDefault="00CF3867" w:rsidP="00CF3867">
            <w:pPr>
              <w:autoSpaceDE w:val="0"/>
              <w:autoSpaceDN w:val="0"/>
              <w:bidi w:val="0"/>
              <w:adjustRightInd w:val="0"/>
              <w:rPr>
                <w:rFonts w:ascii="Courier New" w:hAnsi="Courier New" w:cs="Courier New"/>
                <w:sz w:val="20"/>
                <w:szCs w:val="20"/>
                <w:lang w:val="fr-FR"/>
              </w:rPr>
            </w:pPr>
            <w:r w:rsidRPr="004E4982">
              <w:rPr>
                <w:rFonts w:ascii="Courier New" w:hAnsi="Courier New" w:cs="Courier New"/>
                <w:color w:val="646464"/>
                <w:sz w:val="20"/>
                <w:szCs w:val="20"/>
                <w:lang w:val="fr-FR"/>
              </w:rPr>
              <w:t>@</w:t>
            </w:r>
            <w:proofErr w:type="spellStart"/>
            <w:r w:rsidRPr="004E4982">
              <w:rPr>
                <w:rFonts w:ascii="Courier New" w:hAnsi="Courier New" w:cs="Courier New"/>
                <w:color w:val="646464"/>
                <w:sz w:val="20"/>
                <w:szCs w:val="20"/>
                <w:lang w:val="fr-FR"/>
              </w:rPr>
              <w:t>WebServlet</w:t>
            </w:r>
            <w:proofErr w:type="spellEnd"/>
            <w:r w:rsidRPr="004E4982">
              <w:rPr>
                <w:rFonts w:ascii="Courier New" w:hAnsi="Courier New" w:cs="Courier New"/>
                <w:color w:val="000000"/>
                <w:sz w:val="20"/>
                <w:szCs w:val="20"/>
                <w:lang w:val="fr-FR"/>
              </w:rPr>
              <w:t>(</w:t>
            </w:r>
            <w:r w:rsidRPr="004E4982">
              <w:rPr>
                <w:rFonts w:ascii="Courier New" w:hAnsi="Courier New" w:cs="Courier New"/>
                <w:color w:val="2A00FF"/>
                <w:sz w:val="20"/>
                <w:szCs w:val="20"/>
                <w:lang w:val="fr-FR"/>
              </w:rPr>
              <w:t>"/</w:t>
            </w:r>
            <w:proofErr w:type="spellStart"/>
            <w:r w:rsidRPr="004E4982">
              <w:rPr>
                <w:rFonts w:ascii="Courier New" w:hAnsi="Courier New" w:cs="Courier New"/>
                <w:color w:val="2A00FF"/>
                <w:sz w:val="20"/>
                <w:szCs w:val="20"/>
                <w:lang w:val="fr-FR"/>
              </w:rPr>
              <w:t>prodServ</w:t>
            </w:r>
            <w:proofErr w:type="spellEnd"/>
            <w:r w:rsidRPr="004E4982">
              <w:rPr>
                <w:rFonts w:ascii="Courier New" w:hAnsi="Courier New" w:cs="Courier New"/>
                <w:color w:val="2A00FF"/>
                <w:sz w:val="20"/>
                <w:szCs w:val="20"/>
                <w:lang w:val="fr-FR"/>
              </w:rPr>
              <w:t>"</w:t>
            </w:r>
            <w:r w:rsidRPr="004E4982">
              <w:rPr>
                <w:rFonts w:ascii="Courier New" w:hAnsi="Courier New" w:cs="Courier New"/>
                <w:color w:val="000000"/>
                <w:sz w:val="20"/>
                <w:szCs w:val="20"/>
                <w:lang w:val="fr-FR"/>
              </w:rPr>
              <w:t>)</w:t>
            </w:r>
          </w:p>
          <w:p w:rsidR="00CF3867" w:rsidRDefault="00CF3867" w:rsidP="00CF3867">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ProduitServlet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w:t>
            </w:r>
            <w:proofErr w:type="spellEnd"/>
            <w:r>
              <w:rPr>
                <w:rFonts w:ascii="Courier New" w:hAnsi="Courier New" w:cs="Courier New"/>
                <w:color w:val="000000"/>
                <w:sz w:val="20"/>
                <w:szCs w:val="20"/>
              </w:rPr>
              <w:t xml:space="preserve"> {</w:t>
            </w:r>
          </w:p>
          <w:p w:rsidR="00CF3867" w:rsidRDefault="00CF3867" w:rsidP="00CF3867">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serialVersionUID</w:t>
            </w:r>
            <w:proofErr w:type="spellEnd"/>
            <w:r>
              <w:rPr>
                <w:rFonts w:ascii="Courier New" w:hAnsi="Courier New" w:cs="Courier New"/>
                <w:color w:val="000000"/>
                <w:sz w:val="20"/>
                <w:szCs w:val="20"/>
              </w:rPr>
              <w:t xml:space="preserve"> = 1L;</w:t>
            </w:r>
          </w:p>
          <w:p w:rsidR="00CF3867" w:rsidRDefault="00CF3867" w:rsidP="00CF3867">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doPost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request,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response)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CF3867" w:rsidRDefault="00CF3867" w:rsidP="000D67E2">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3867" w:rsidRDefault="00CF3867" w:rsidP="00CF3867">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nom=</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"nom"</w:t>
            </w:r>
            <w:r>
              <w:rPr>
                <w:rFonts w:ascii="Courier New" w:hAnsi="Courier New" w:cs="Courier New"/>
                <w:color w:val="000000"/>
                <w:sz w:val="20"/>
                <w:szCs w:val="20"/>
              </w:rPr>
              <w:t>);</w:t>
            </w:r>
          </w:p>
          <w:p w:rsidR="00CF3867" w:rsidRDefault="00CF3867" w:rsidP="00CF3867">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desc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473922">
              <w:rPr>
                <w:rFonts w:ascii="Courier New" w:hAnsi="Courier New" w:cs="Courier New"/>
                <w:color w:val="000000"/>
                <w:sz w:val="20"/>
                <w:szCs w:val="20"/>
                <w:lang w:val="fr-FR"/>
              </w:rPr>
              <w:t>String prix=</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"prix"</w:t>
            </w:r>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Pr="00473922">
              <w:rPr>
                <w:rFonts w:ascii="Courier New" w:hAnsi="Courier New" w:cs="Courier New"/>
                <w:color w:val="000000"/>
                <w:sz w:val="20"/>
                <w:szCs w:val="20"/>
                <w:lang w:val="fr-FR"/>
              </w:rPr>
              <w:tab/>
              <w:t xml:space="preserve"> String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w:t>
            </w:r>
            <w:proofErr w:type="spellStart"/>
            <w:r w:rsidRPr="00473922">
              <w:rPr>
                <w:rFonts w:ascii="Courier New" w:hAnsi="Courier New" w:cs="Courier New"/>
                <w:color w:val="2A00FF"/>
                <w:sz w:val="20"/>
                <w:szCs w:val="20"/>
                <w:lang w:val="fr-FR"/>
              </w:rPr>
              <w:t>etat</w:t>
            </w:r>
            <w:proofErr w:type="spellEnd"/>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w:t>
            </w:r>
          </w:p>
          <w:p w:rsidR="00CF3867" w:rsidRPr="0047392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p>
          <w:p w:rsidR="00CF3867" w:rsidRPr="000D67E2" w:rsidRDefault="00CF3867" w:rsidP="00CF3867">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000D67E2">
              <w:rPr>
                <w:rFonts w:ascii="Courier New" w:hAnsi="Courier New" w:cs="Courier New"/>
                <w:sz w:val="20"/>
                <w:szCs w:val="20"/>
                <w:u w:val="single"/>
                <w:lang w:val="fr-FR"/>
              </w:rPr>
              <w:t>//</w:t>
            </w:r>
            <w:r w:rsidRPr="000D67E2">
              <w:rPr>
                <w:rFonts w:ascii="Courier New" w:hAnsi="Courier New" w:cs="Courier New"/>
                <w:sz w:val="20"/>
                <w:szCs w:val="20"/>
                <w:u w:val="single"/>
                <w:lang w:val="fr-FR"/>
              </w:rPr>
              <w:t>Produit</w:t>
            </w:r>
            <w:r w:rsidRPr="000D67E2">
              <w:rPr>
                <w:rFonts w:ascii="Courier New" w:hAnsi="Courier New" w:cs="Courier New"/>
                <w:sz w:val="20"/>
                <w:szCs w:val="20"/>
                <w:lang w:val="fr-FR"/>
              </w:rPr>
              <w:t xml:space="preserve"> p= new </w:t>
            </w:r>
            <w:proofErr w:type="gramStart"/>
            <w:r w:rsidRPr="000D67E2">
              <w:rPr>
                <w:rFonts w:ascii="Courier New" w:hAnsi="Courier New" w:cs="Courier New"/>
                <w:sz w:val="20"/>
                <w:szCs w:val="20"/>
                <w:u w:val="single"/>
                <w:lang w:val="fr-FR"/>
              </w:rPr>
              <w:t>Produit</w:t>
            </w:r>
            <w:r w:rsidRPr="000D67E2">
              <w:rPr>
                <w:rFonts w:ascii="Courier New" w:hAnsi="Courier New" w:cs="Courier New"/>
                <w:sz w:val="20"/>
                <w:szCs w:val="20"/>
                <w:lang w:val="fr-FR"/>
              </w:rPr>
              <w:t>(</w:t>
            </w:r>
            <w:proofErr w:type="gramEnd"/>
            <w:r w:rsidRPr="000D67E2">
              <w:rPr>
                <w:rFonts w:ascii="Courier New" w:hAnsi="Courier New" w:cs="Courier New"/>
                <w:sz w:val="20"/>
                <w:szCs w:val="20"/>
                <w:lang w:val="fr-FR"/>
              </w:rPr>
              <w:t>1L,</w:t>
            </w:r>
            <w:r w:rsidRPr="000D67E2">
              <w:rPr>
                <w:rFonts w:ascii="Courier New" w:hAnsi="Courier New" w:cs="Courier New"/>
                <w:sz w:val="20"/>
                <w:szCs w:val="20"/>
                <w:u w:val="single"/>
                <w:lang w:val="fr-FR"/>
              </w:rPr>
              <w:t>nom</w:t>
            </w:r>
            <w:r w:rsidRPr="000D67E2">
              <w:rPr>
                <w:rFonts w:ascii="Courier New" w:hAnsi="Courier New" w:cs="Courier New"/>
                <w:sz w:val="20"/>
                <w:szCs w:val="20"/>
                <w:lang w:val="fr-FR"/>
              </w:rPr>
              <w:t>,</w:t>
            </w:r>
            <w:r w:rsidRPr="000D67E2">
              <w:rPr>
                <w:rFonts w:ascii="Courier New" w:hAnsi="Courier New" w:cs="Courier New"/>
                <w:sz w:val="20"/>
                <w:szCs w:val="20"/>
                <w:u w:val="single"/>
                <w:lang w:val="fr-FR"/>
              </w:rPr>
              <w:t>desc</w:t>
            </w:r>
            <w:r w:rsidRPr="000D67E2">
              <w:rPr>
                <w:rFonts w:ascii="Courier New" w:hAnsi="Courier New" w:cs="Courier New"/>
                <w:sz w:val="20"/>
                <w:szCs w:val="20"/>
                <w:lang w:val="fr-FR"/>
              </w:rPr>
              <w:t>,Integer.parseInt(</w:t>
            </w:r>
            <w:r w:rsidRPr="000D67E2">
              <w:rPr>
                <w:rFonts w:ascii="Courier New" w:hAnsi="Courier New" w:cs="Courier New"/>
                <w:sz w:val="20"/>
                <w:szCs w:val="20"/>
                <w:u w:val="single"/>
                <w:lang w:val="fr-FR"/>
              </w:rPr>
              <w:t>prix</w:t>
            </w:r>
            <w:r w:rsidRPr="000D67E2">
              <w:rPr>
                <w:rFonts w:ascii="Courier New" w:hAnsi="Courier New" w:cs="Courier New"/>
                <w:sz w:val="20"/>
                <w:szCs w:val="20"/>
                <w:lang w:val="fr-FR"/>
              </w:rPr>
              <w:t>),Integer.parseInt(</w:t>
            </w:r>
            <w:r w:rsidRPr="000D67E2">
              <w:rPr>
                <w:rFonts w:ascii="Courier New" w:hAnsi="Courier New" w:cs="Courier New"/>
                <w:sz w:val="20"/>
                <w:szCs w:val="20"/>
                <w:u w:val="single"/>
                <w:lang w:val="fr-FR"/>
              </w:rPr>
              <w:t>etat</w:t>
            </w:r>
            <w:r w:rsidRPr="000D67E2">
              <w:rPr>
                <w:rFonts w:ascii="Courier New" w:hAnsi="Courier New" w:cs="Courier New"/>
                <w:sz w:val="20"/>
                <w:szCs w:val="20"/>
                <w:lang w:val="fr-FR"/>
              </w:rPr>
              <w:t>));</w:t>
            </w:r>
          </w:p>
          <w:p w:rsidR="00BE0C86" w:rsidRPr="00534351" w:rsidRDefault="00BE0C86" w:rsidP="00534351">
            <w:pPr>
              <w:autoSpaceDE w:val="0"/>
              <w:autoSpaceDN w:val="0"/>
              <w:bidi w:val="0"/>
              <w:adjustRightInd w:val="0"/>
              <w:rPr>
                <w:rFonts w:ascii="Courier New" w:hAnsi="Courier New" w:cs="Courier New"/>
                <w:sz w:val="20"/>
                <w:szCs w:val="20"/>
                <w:lang w:val="fr-FR"/>
              </w:rPr>
            </w:pPr>
            <w:r w:rsidRPr="00534351">
              <w:rPr>
                <w:rFonts w:ascii="Courier New" w:hAnsi="Courier New" w:cs="Courier New"/>
                <w:sz w:val="20"/>
                <w:szCs w:val="20"/>
                <w:lang w:val="fr-FR"/>
              </w:rPr>
              <w:t xml:space="preserve">// </w:t>
            </w:r>
            <w:r w:rsidR="00534351" w:rsidRPr="00534351">
              <w:rPr>
                <w:rFonts w:ascii="Courier New" w:hAnsi="Courier New" w:cs="Courier New"/>
                <w:sz w:val="20"/>
                <w:szCs w:val="20"/>
                <w:lang w:val="fr-FR"/>
              </w:rPr>
              <w:t>création</w:t>
            </w:r>
            <w:r w:rsidRPr="00534351">
              <w:rPr>
                <w:rFonts w:ascii="Courier New" w:hAnsi="Courier New" w:cs="Courier New"/>
                <w:sz w:val="20"/>
                <w:szCs w:val="20"/>
                <w:lang w:val="fr-FR"/>
              </w:rPr>
              <w:t xml:space="preserve"> d'une collection</w:t>
            </w:r>
            <w:r w:rsidR="00534351">
              <w:rPr>
                <w:rFonts w:ascii="Courier New" w:hAnsi="Courier New" w:cs="Courier New"/>
                <w:sz w:val="20"/>
                <w:szCs w:val="20"/>
                <w:lang w:val="fr-FR"/>
              </w:rPr>
              <w:t xml:space="preserve"> </w:t>
            </w:r>
            <w:r w:rsidRPr="00534351">
              <w:rPr>
                <w:rFonts w:ascii="Courier New" w:hAnsi="Courier New" w:cs="Courier New"/>
                <w:sz w:val="20"/>
                <w:szCs w:val="20"/>
                <w:lang w:val="fr-FR"/>
              </w:rPr>
              <w:t xml:space="preserve">liste </w:t>
            </w:r>
            <w:r w:rsidR="00534351">
              <w:rPr>
                <w:rFonts w:ascii="Courier New" w:hAnsi="Courier New" w:cs="Courier New"/>
                <w:sz w:val="20"/>
                <w:szCs w:val="20"/>
                <w:lang w:val="fr-FR"/>
              </w:rPr>
              <w:t>"</w:t>
            </w:r>
            <w:proofErr w:type="spellStart"/>
            <w:r w:rsidR="00534351" w:rsidRPr="00534351">
              <w:rPr>
                <w:rFonts w:ascii="Courier New" w:hAnsi="Courier New" w:cs="Courier New"/>
                <w:sz w:val="20"/>
                <w:szCs w:val="20"/>
                <w:highlight w:val="yellow"/>
                <w:lang w:val="fr-FR"/>
              </w:rPr>
              <w:t>prodBeans</w:t>
            </w:r>
            <w:proofErr w:type="spellEnd"/>
            <w:r w:rsidR="00534351">
              <w:rPr>
                <w:rFonts w:ascii="Courier New" w:hAnsi="Courier New" w:cs="Courier New"/>
                <w:sz w:val="20"/>
                <w:szCs w:val="20"/>
                <w:lang w:val="fr-FR"/>
              </w:rPr>
              <w:t>"</w:t>
            </w:r>
            <w:r w:rsidR="00534351" w:rsidRPr="00534351">
              <w:rPr>
                <w:rFonts w:ascii="Courier New" w:hAnsi="Courier New" w:cs="Courier New"/>
                <w:sz w:val="20"/>
                <w:szCs w:val="20"/>
                <w:lang w:val="fr-FR"/>
              </w:rPr>
              <w:t xml:space="preserve"> </w:t>
            </w:r>
            <w:r w:rsidR="00534351">
              <w:rPr>
                <w:rFonts w:ascii="Courier New" w:hAnsi="Courier New" w:cs="Courier New"/>
                <w:sz w:val="20"/>
                <w:szCs w:val="20"/>
                <w:lang w:val="fr-FR"/>
              </w:rPr>
              <w:t xml:space="preserve"> </w:t>
            </w:r>
            <w:r w:rsidR="00534351" w:rsidRPr="00534351">
              <w:rPr>
                <w:rFonts w:ascii="Courier New" w:hAnsi="Courier New" w:cs="Courier New"/>
                <w:sz w:val="20"/>
                <w:szCs w:val="20"/>
                <w:lang w:val="fr-FR"/>
              </w:rPr>
              <w:t>p</w:t>
            </w:r>
            <w:r w:rsidR="00534351">
              <w:rPr>
                <w:rFonts w:ascii="Courier New" w:hAnsi="Courier New" w:cs="Courier New"/>
                <w:sz w:val="20"/>
                <w:szCs w:val="20"/>
                <w:lang w:val="fr-FR"/>
              </w:rPr>
              <w:t>our sauvegarder les objets produits</w:t>
            </w:r>
            <w:r w:rsidR="00CF3867" w:rsidRPr="00534351">
              <w:rPr>
                <w:rFonts w:ascii="Courier New" w:hAnsi="Courier New" w:cs="Courier New"/>
                <w:sz w:val="20"/>
                <w:szCs w:val="20"/>
                <w:lang w:val="fr-FR"/>
              </w:rPr>
              <w:tab/>
            </w:r>
          </w:p>
          <w:p w:rsidR="00CF3867" w:rsidRPr="00534351" w:rsidRDefault="00534351" w:rsidP="00BE0C86">
            <w:pPr>
              <w:autoSpaceDE w:val="0"/>
              <w:autoSpaceDN w:val="0"/>
              <w:bidi w:val="0"/>
              <w:adjustRightInd w:val="0"/>
              <w:rPr>
                <w:rFonts w:ascii="Courier New" w:hAnsi="Courier New" w:cs="Courier New"/>
                <w:sz w:val="20"/>
                <w:szCs w:val="20"/>
                <w:lang w:val="fr-FR"/>
              </w:rPr>
            </w:pPr>
            <w:r w:rsidRPr="00D26F00">
              <w:rPr>
                <w:rFonts w:ascii="Courier New" w:hAnsi="Courier New" w:cs="Courier New"/>
                <w:sz w:val="20"/>
                <w:szCs w:val="20"/>
                <w:highlight w:val="yellow"/>
                <w:lang w:val="fr-FR"/>
              </w:rPr>
              <w:tab/>
            </w:r>
            <w:proofErr w:type="spellStart"/>
            <w:r w:rsidR="00CF3867" w:rsidRPr="00534351">
              <w:rPr>
                <w:rFonts w:ascii="Courier New" w:hAnsi="Courier New" w:cs="Courier New"/>
                <w:sz w:val="20"/>
                <w:szCs w:val="20"/>
                <w:highlight w:val="yellow"/>
                <w:lang w:val="fr-FR"/>
              </w:rPr>
              <w:t>ProduitBeans</w:t>
            </w:r>
            <w:proofErr w:type="spellEnd"/>
            <w:r w:rsidR="00CF3867" w:rsidRPr="00534351">
              <w:rPr>
                <w:rFonts w:ascii="Courier New" w:hAnsi="Courier New" w:cs="Courier New"/>
                <w:sz w:val="20"/>
                <w:szCs w:val="20"/>
                <w:highlight w:val="yellow"/>
                <w:lang w:val="fr-FR"/>
              </w:rPr>
              <w:t xml:space="preserve"> </w:t>
            </w:r>
            <w:proofErr w:type="spellStart"/>
            <w:r w:rsidR="00CF3867" w:rsidRPr="00534351">
              <w:rPr>
                <w:rFonts w:ascii="Courier New" w:hAnsi="Courier New" w:cs="Courier New"/>
                <w:sz w:val="20"/>
                <w:szCs w:val="20"/>
                <w:highlight w:val="yellow"/>
                <w:lang w:val="fr-FR"/>
              </w:rPr>
              <w:t>prodBeans</w:t>
            </w:r>
            <w:proofErr w:type="spellEnd"/>
            <w:r w:rsidR="00CF3867" w:rsidRPr="00534351">
              <w:rPr>
                <w:rFonts w:ascii="Courier New" w:hAnsi="Courier New" w:cs="Courier New"/>
                <w:sz w:val="20"/>
                <w:szCs w:val="20"/>
                <w:highlight w:val="yellow"/>
                <w:lang w:val="fr-FR"/>
              </w:rPr>
              <w:t xml:space="preserve">= new </w:t>
            </w:r>
            <w:proofErr w:type="spellStart"/>
            <w:proofErr w:type="gramStart"/>
            <w:r w:rsidR="00CF3867" w:rsidRPr="00534351">
              <w:rPr>
                <w:rFonts w:ascii="Courier New" w:hAnsi="Courier New" w:cs="Courier New"/>
                <w:sz w:val="20"/>
                <w:szCs w:val="20"/>
                <w:highlight w:val="yellow"/>
                <w:lang w:val="fr-FR"/>
              </w:rPr>
              <w:t>ProduitBeans</w:t>
            </w:r>
            <w:proofErr w:type="spellEnd"/>
            <w:r w:rsidR="00CF3867" w:rsidRPr="00534351">
              <w:rPr>
                <w:rFonts w:ascii="Courier New" w:hAnsi="Courier New" w:cs="Courier New"/>
                <w:sz w:val="20"/>
                <w:szCs w:val="20"/>
                <w:highlight w:val="yellow"/>
                <w:lang w:val="fr-FR"/>
              </w:rPr>
              <w:t>(</w:t>
            </w:r>
            <w:proofErr w:type="gramEnd"/>
            <w:r w:rsidR="00CF3867" w:rsidRPr="00534351">
              <w:rPr>
                <w:rFonts w:ascii="Courier New" w:hAnsi="Courier New" w:cs="Courier New"/>
                <w:sz w:val="20"/>
                <w:szCs w:val="20"/>
                <w:highlight w:val="yellow"/>
                <w:lang w:val="fr-FR"/>
              </w:rPr>
              <w:t>);</w:t>
            </w:r>
          </w:p>
          <w:p w:rsidR="00534351" w:rsidRPr="00534351" w:rsidRDefault="00534351" w:rsidP="00534351">
            <w:pPr>
              <w:autoSpaceDE w:val="0"/>
              <w:autoSpaceDN w:val="0"/>
              <w:bidi w:val="0"/>
              <w:adjustRightInd w:val="0"/>
              <w:rPr>
                <w:rFonts w:ascii="Courier New" w:hAnsi="Courier New" w:cs="Courier New"/>
                <w:sz w:val="20"/>
                <w:szCs w:val="20"/>
                <w:lang w:val="fr-FR"/>
              </w:rPr>
            </w:pPr>
            <w:r w:rsidRPr="00534351">
              <w:rPr>
                <w:rFonts w:ascii="Courier New" w:hAnsi="Courier New" w:cs="Courier New"/>
                <w:sz w:val="20"/>
                <w:szCs w:val="20"/>
                <w:lang w:val="fr-FR"/>
              </w:rPr>
              <w:t>// Cr</w:t>
            </w:r>
            <w:r>
              <w:rPr>
                <w:rFonts w:ascii="Courier New" w:hAnsi="Courier New" w:cs="Courier New"/>
                <w:sz w:val="20"/>
                <w:szCs w:val="20"/>
                <w:lang w:val="fr-FR"/>
              </w:rPr>
              <w:t>éer un service il s'agit ici du service "</w:t>
            </w:r>
            <w:proofErr w:type="spellStart"/>
            <w:r>
              <w:rPr>
                <w:rFonts w:ascii="Courier New" w:hAnsi="Courier New" w:cs="Courier New"/>
                <w:sz w:val="20"/>
                <w:szCs w:val="20"/>
                <w:lang w:val="fr-FR"/>
              </w:rPr>
              <w:t>add</w:t>
            </w:r>
            <w:proofErr w:type="spellEnd"/>
            <w:r>
              <w:rPr>
                <w:rFonts w:ascii="Courier New" w:hAnsi="Courier New" w:cs="Courier New"/>
                <w:sz w:val="20"/>
                <w:szCs w:val="20"/>
                <w:lang w:val="fr-FR"/>
              </w:rPr>
              <w:t xml:space="preserve">" permettant d'ajouter un objet </w:t>
            </w:r>
          </w:p>
          <w:p w:rsidR="000D67E2" w:rsidRPr="00076EE4" w:rsidRDefault="000D67E2" w:rsidP="000D67E2">
            <w:pPr>
              <w:autoSpaceDE w:val="0"/>
              <w:autoSpaceDN w:val="0"/>
              <w:bidi w:val="0"/>
              <w:adjustRightInd w:val="0"/>
              <w:rPr>
                <w:rFonts w:ascii="Courier New" w:hAnsi="Courier New" w:cs="Courier New"/>
                <w:sz w:val="20"/>
                <w:szCs w:val="20"/>
                <w:highlight w:val="yellow"/>
                <w:lang w:val="fr-FR"/>
              </w:rPr>
            </w:pPr>
            <w:r w:rsidRPr="00534351">
              <w:rPr>
                <w:rFonts w:ascii="Courier New" w:hAnsi="Courier New" w:cs="Courier New"/>
                <w:sz w:val="20"/>
                <w:szCs w:val="20"/>
                <w:lang w:val="fr-FR"/>
              </w:rPr>
              <w:tab/>
            </w:r>
            <w:r w:rsidRPr="00076EE4">
              <w:rPr>
                <w:rFonts w:ascii="Courier New" w:hAnsi="Courier New" w:cs="Courier New"/>
                <w:sz w:val="20"/>
                <w:szCs w:val="20"/>
                <w:highlight w:val="yellow"/>
                <w:lang w:val="fr-FR"/>
              </w:rPr>
              <w:t xml:space="preserve">services </w:t>
            </w:r>
            <w:proofErr w:type="spellStart"/>
            <w:r w:rsidRPr="00076EE4">
              <w:rPr>
                <w:rFonts w:ascii="Courier New" w:hAnsi="Courier New" w:cs="Courier New"/>
                <w:sz w:val="20"/>
                <w:szCs w:val="20"/>
                <w:highlight w:val="yellow"/>
                <w:lang w:val="fr-FR"/>
              </w:rPr>
              <w:t>serv</w:t>
            </w:r>
            <w:proofErr w:type="spellEnd"/>
            <w:r w:rsidRPr="00076EE4">
              <w:rPr>
                <w:rFonts w:ascii="Courier New" w:hAnsi="Courier New" w:cs="Courier New"/>
                <w:sz w:val="20"/>
                <w:szCs w:val="20"/>
                <w:highlight w:val="yellow"/>
                <w:lang w:val="fr-FR"/>
              </w:rPr>
              <w:t xml:space="preserve">=new </w:t>
            </w:r>
            <w:proofErr w:type="gramStart"/>
            <w:r w:rsidRPr="00076EE4">
              <w:rPr>
                <w:rFonts w:ascii="Courier New" w:hAnsi="Courier New" w:cs="Courier New"/>
                <w:sz w:val="20"/>
                <w:szCs w:val="20"/>
                <w:highlight w:val="yellow"/>
                <w:lang w:val="fr-FR"/>
              </w:rPr>
              <w:t>services(</w:t>
            </w:r>
            <w:proofErr w:type="gramEnd"/>
            <w:r w:rsidRPr="00076EE4">
              <w:rPr>
                <w:rFonts w:ascii="Courier New" w:hAnsi="Courier New" w:cs="Courier New"/>
                <w:sz w:val="20"/>
                <w:szCs w:val="20"/>
                <w:highlight w:val="yellow"/>
                <w:lang w:val="fr-FR"/>
              </w:rPr>
              <w:t>);</w:t>
            </w:r>
          </w:p>
          <w:p w:rsidR="00CF3867" w:rsidRPr="00076EE4" w:rsidRDefault="00CF3867" w:rsidP="00CF3867">
            <w:pPr>
              <w:autoSpaceDE w:val="0"/>
              <w:autoSpaceDN w:val="0"/>
              <w:bidi w:val="0"/>
              <w:adjustRightInd w:val="0"/>
              <w:rPr>
                <w:rFonts w:ascii="Courier New" w:hAnsi="Courier New" w:cs="Courier New"/>
                <w:sz w:val="20"/>
                <w:szCs w:val="20"/>
                <w:highlight w:val="yellow"/>
                <w:lang w:val="fr-FR"/>
              </w:rPr>
            </w:pPr>
            <w:r w:rsidRPr="00076EE4">
              <w:rPr>
                <w:rFonts w:ascii="Courier New" w:hAnsi="Courier New" w:cs="Courier New"/>
                <w:color w:val="000000"/>
                <w:sz w:val="20"/>
                <w:szCs w:val="20"/>
                <w:highlight w:val="yellow"/>
                <w:lang w:val="fr-FR"/>
              </w:rPr>
              <w:tab/>
            </w:r>
            <w:proofErr w:type="gramStart"/>
            <w:r w:rsidRPr="00076EE4">
              <w:rPr>
                <w:rFonts w:ascii="Courier New" w:hAnsi="Courier New" w:cs="Courier New"/>
                <w:color w:val="0000C0"/>
                <w:sz w:val="20"/>
                <w:szCs w:val="20"/>
                <w:highlight w:val="yellow"/>
                <w:lang w:val="fr-FR"/>
              </w:rPr>
              <w:t>serv</w:t>
            </w:r>
            <w:r w:rsidRPr="00076EE4">
              <w:rPr>
                <w:rFonts w:ascii="Courier New" w:hAnsi="Courier New" w:cs="Courier New"/>
                <w:color w:val="000000"/>
                <w:sz w:val="20"/>
                <w:szCs w:val="20"/>
                <w:highlight w:val="yellow"/>
                <w:lang w:val="fr-FR"/>
              </w:rPr>
              <w:t>.add(</w:t>
            </w:r>
            <w:proofErr w:type="gramEnd"/>
            <w:r w:rsidRPr="00076EE4">
              <w:rPr>
                <w:rFonts w:ascii="Courier New" w:hAnsi="Courier New" w:cs="Courier New"/>
                <w:b/>
                <w:bCs/>
                <w:color w:val="7F0055"/>
                <w:sz w:val="20"/>
                <w:szCs w:val="20"/>
                <w:highlight w:val="yellow"/>
                <w:lang w:val="fr-FR"/>
              </w:rPr>
              <w:t>new</w:t>
            </w:r>
            <w:r w:rsidRPr="00076EE4">
              <w:rPr>
                <w:rFonts w:ascii="Courier New" w:hAnsi="Courier New" w:cs="Courier New"/>
                <w:color w:val="000000"/>
                <w:sz w:val="20"/>
                <w:szCs w:val="20"/>
                <w:highlight w:val="yellow"/>
                <w:lang w:val="fr-FR"/>
              </w:rPr>
              <w:t xml:space="preserve"> Produit(1L,nom,desc,Integer.</w:t>
            </w:r>
            <w:r w:rsidRPr="00076EE4">
              <w:rPr>
                <w:rFonts w:ascii="Courier New" w:hAnsi="Courier New" w:cs="Courier New"/>
                <w:i/>
                <w:iCs/>
                <w:color w:val="000000"/>
                <w:sz w:val="20"/>
                <w:szCs w:val="20"/>
                <w:highlight w:val="yellow"/>
                <w:lang w:val="fr-FR"/>
              </w:rPr>
              <w:t>parseInt</w:t>
            </w:r>
            <w:r w:rsidRPr="00076EE4">
              <w:rPr>
                <w:rFonts w:ascii="Courier New" w:hAnsi="Courier New" w:cs="Courier New"/>
                <w:color w:val="000000"/>
                <w:sz w:val="20"/>
                <w:szCs w:val="20"/>
                <w:highlight w:val="yellow"/>
                <w:lang w:val="fr-FR"/>
              </w:rPr>
              <w:t>(prix),Integer.</w:t>
            </w:r>
            <w:r w:rsidRPr="00076EE4">
              <w:rPr>
                <w:rFonts w:ascii="Courier New" w:hAnsi="Courier New" w:cs="Courier New"/>
                <w:i/>
                <w:iCs/>
                <w:color w:val="000000"/>
                <w:sz w:val="20"/>
                <w:szCs w:val="20"/>
                <w:highlight w:val="yellow"/>
                <w:lang w:val="fr-FR"/>
              </w:rPr>
              <w:t>parseInt</w:t>
            </w:r>
            <w:r w:rsidRPr="00076EE4">
              <w:rPr>
                <w:rFonts w:ascii="Courier New" w:hAnsi="Courier New" w:cs="Courier New"/>
                <w:color w:val="000000"/>
                <w:sz w:val="20"/>
                <w:szCs w:val="20"/>
                <w:highlight w:val="yellow"/>
                <w:lang w:val="fr-FR"/>
              </w:rPr>
              <w:t>(etat)));</w:t>
            </w:r>
          </w:p>
          <w:p w:rsidR="00BE0C86" w:rsidRPr="00171059" w:rsidRDefault="00CF3867" w:rsidP="00BE0C86">
            <w:pPr>
              <w:autoSpaceDE w:val="0"/>
              <w:autoSpaceDN w:val="0"/>
              <w:bidi w:val="0"/>
              <w:adjustRightInd w:val="0"/>
              <w:rPr>
                <w:rFonts w:ascii="Courier New" w:hAnsi="Courier New" w:cs="Courier New"/>
                <w:sz w:val="20"/>
                <w:szCs w:val="20"/>
                <w:lang w:val="fr-FR"/>
              </w:rPr>
            </w:pPr>
            <w:r w:rsidRPr="00076EE4">
              <w:rPr>
                <w:rFonts w:ascii="Courier New" w:hAnsi="Courier New" w:cs="Courier New"/>
                <w:color w:val="000000"/>
                <w:sz w:val="20"/>
                <w:szCs w:val="20"/>
                <w:highlight w:val="yellow"/>
                <w:lang w:val="fr-FR"/>
              </w:rPr>
              <w:tab/>
            </w:r>
            <w:proofErr w:type="spellStart"/>
            <w:proofErr w:type="gramStart"/>
            <w:r w:rsidR="000D67E2" w:rsidRPr="00D26F00">
              <w:rPr>
                <w:rFonts w:ascii="Courier New" w:hAnsi="Courier New" w:cs="Courier New"/>
                <w:sz w:val="20"/>
                <w:szCs w:val="20"/>
                <w:highlight w:val="yellow"/>
                <w:lang w:val="fr-FR"/>
              </w:rPr>
              <w:t>p</w:t>
            </w:r>
            <w:r w:rsidR="00171059" w:rsidRPr="00D26F00">
              <w:rPr>
                <w:rFonts w:ascii="Courier New" w:hAnsi="Courier New" w:cs="Courier New"/>
                <w:sz w:val="20"/>
                <w:szCs w:val="20"/>
                <w:highlight w:val="yellow"/>
                <w:lang w:val="fr-FR"/>
              </w:rPr>
              <w:t>rodBeans.setList</w:t>
            </w:r>
            <w:proofErr w:type="spellEnd"/>
            <w:r w:rsidR="00171059" w:rsidRPr="00D26F00">
              <w:rPr>
                <w:rFonts w:ascii="Courier New" w:hAnsi="Courier New" w:cs="Courier New"/>
                <w:sz w:val="20"/>
                <w:szCs w:val="20"/>
                <w:highlight w:val="yellow"/>
                <w:lang w:val="fr-FR"/>
              </w:rPr>
              <w:t>(</w:t>
            </w:r>
            <w:proofErr w:type="spellStart"/>
            <w:proofErr w:type="gramEnd"/>
            <w:r w:rsidR="00171059" w:rsidRPr="00D26F00">
              <w:rPr>
                <w:rFonts w:ascii="Courier New" w:hAnsi="Courier New" w:cs="Courier New"/>
                <w:sz w:val="20"/>
                <w:szCs w:val="20"/>
                <w:highlight w:val="yellow"/>
                <w:lang w:val="fr-FR"/>
              </w:rPr>
              <w:t>serv.getAll</w:t>
            </w:r>
            <w:proofErr w:type="spellEnd"/>
            <w:r w:rsidR="00171059" w:rsidRPr="00D26F00">
              <w:rPr>
                <w:rFonts w:ascii="Courier New" w:hAnsi="Courier New" w:cs="Courier New"/>
                <w:sz w:val="20"/>
                <w:szCs w:val="20"/>
                <w:highlight w:val="yellow"/>
                <w:lang w:val="fr-FR"/>
              </w:rPr>
              <w:t>())</w:t>
            </w:r>
          </w:p>
          <w:p w:rsidR="00BE0C86" w:rsidRPr="00D26F00" w:rsidRDefault="00BE0C86" w:rsidP="00BE0C86">
            <w:pPr>
              <w:autoSpaceDE w:val="0"/>
              <w:autoSpaceDN w:val="0"/>
              <w:bidi w:val="0"/>
              <w:adjustRightInd w:val="0"/>
              <w:rPr>
                <w:rFonts w:ascii="Courier New" w:hAnsi="Courier New" w:cs="Courier New"/>
                <w:sz w:val="20"/>
                <w:szCs w:val="20"/>
                <w:lang w:val="fr-FR"/>
              </w:rPr>
            </w:pPr>
          </w:p>
          <w:p w:rsidR="00CF3867" w:rsidRDefault="000632C2" w:rsidP="00BE0C86">
            <w:pPr>
              <w:autoSpaceDE w:val="0"/>
              <w:autoSpaceDN w:val="0"/>
              <w:bidi w:val="0"/>
              <w:adjustRightInd w:val="0"/>
              <w:rPr>
                <w:b/>
                <w:bCs/>
                <w:noProof/>
                <w:sz w:val="24"/>
                <w:szCs w:val="24"/>
                <w:lang w:val="fr-FR"/>
              </w:rPr>
            </w:pPr>
            <w:r w:rsidRPr="000632C2">
              <w:rPr>
                <w:b/>
                <w:bCs/>
                <w:noProof/>
                <w:sz w:val="24"/>
                <w:szCs w:val="24"/>
                <w:lang w:val="fr-FR"/>
              </w:rPr>
              <w:t>//</w:t>
            </w:r>
            <w:r w:rsidRPr="00171059">
              <w:rPr>
                <w:b/>
                <w:bCs/>
                <w:noProof/>
                <w:lang w:val="fr-FR"/>
              </w:rPr>
              <w:t>transmettre l'objet collection rempli au page JSP</w:t>
            </w:r>
            <w:r w:rsidR="00171059" w:rsidRPr="00171059">
              <w:rPr>
                <w:b/>
                <w:bCs/>
                <w:noProof/>
                <w:lang w:val="fr-FR"/>
              </w:rPr>
              <w:t xml:space="preserve"> </w:t>
            </w:r>
            <w:r w:rsidR="00171059" w:rsidRPr="00171059">
              <w:rPr>
                <w:rFonts w:ascii="Courier New" w:hAnsi="Courier New" w:cs="Courier New"/>
                <w:b/>
                <w:bCs/>
                <w:highlight w:val="green"/>
                <w:lang w:val="fr-FR"/>
              </w:rPr>
              <w:t>"Produit.jsp"</w:t>
            </w:r>
            <w:r w:rsidRPr="00171059">
              <w:rPr>
                <w:b/>
                <w:bCs/>
                <w:noProof/>
                <w:lang w:val="fr-FR"/>
              </w:rPr>
              <w:t xml:space="preserve"> pour l'affichage pour cela on utilise l'objet</w:t>
            </w:r>
            <w:r>
              <w:rPr>
                <w:b/>
                <w:bCs/>
                <w:noProof/>
                <w:sz w:val="24"/>
                <w:szCs w:val="24"/>
                <w:lang w:val="fr-FR"/>
              </w:rPr>
              <w:t xml:space="preserve"> </w:t>
            </w:r>
          </w:p>
          <w:p w:rsidR="000632C2" w:rsidRDefault="000632C2" w:rsidP="000632C2">
            <w:pPr>
              <w:autoSpaceDE w:val="0"/>
              <w:autoSpaceDN w:val="0"/>
              <w:bidi w:val="0"/>
              <w:adjustRightInd w:val="0"/>
              <w:rPr>
                <w:b/>
                <w:bCs/>
                <w:noProof/>
                <w:lang w:val="fr-FR"/>
              </w:rPr>
            </w:pPr>
            <w:r>
              <w:rPr>
                <w:b/>
                <w:bCs/>
                <w:noProof/>
                <w:sz w:val="24"/>
                <w:szCs w:val="24"/>
                <w:lang w:val="fr-FR"/>
              </w:rPr>
              <w:tab/>
            </w:r>
            <w:r w:rsidRPr="00171059">
              <w:rPr>
                <w:b/>
                <w:bCs/>
                <w:noProof/>
                <w:lang w:val="fr-FR"/>
              </w:rPr>
              <w:t>// request et la méthode setAttribute</w:t>
            </w:r>
          </w:p>
          <w:p w:rsidR="00171059" w:rsidRPr="00171059" w:rsidRDefault="00171059" w:rsidP="00171059">
            <w:pPr>
              <w:autoSpaceDE w:val="0"/>
              <w:autoSpaceDN w:val="0"/>
              <w:bidi w:val="0"/>
              <w:adjustRightInd w:val="0"/>
              <w:rPr>
                <w:rFonts w:ascii="Courier New" w:hAnsi="Courier New" w:cs="Courier New"/>
                <w:b/>
                <w:bCs/>
                <w:sz w:val="20"/>
                <w:szCs w:val="20"/>
                <w:lang w:val="fr-FR"/>
              </w:rPr>
            </w:pPr>
            <w:r>
              <w:rPr>
                <w:rFonts w:ascii="Courier New" w:hAnsi="Courier New" w:cs="Courier New"/>
                <w:b/>
                <w:bCs/>
                <w:sz w:val="20"/>
                <w:szCs w:val="20"/>
                <w:lang w:val="fr-FR"/>
              </w:rPr>
              <w:t xml:space="preserve">//objet </w:t>
            </w:r>
            <w:proofErr w:type="spellStart"/>
            <w:r w:rsidRPr="00171059">
              <w:rPr>
                <w:rFonts w:ascii="Courier New" w:hAnsi="Courier New" w:cs="Courier New"/>
                <w:b/>
                <w:bCs/>
                <w:sz w:val="20"/>
                <w:szCs w:val="20"/>
                <w:highlight w:val="green"/>
                <w:lang w:val="fr-FR"/>
              </w:rPr>
              <w:t>prodBeans</w:t>
            </w:r>
            <w:proofErr w:type="spellEnd"/>
            <w:r>
              <w:rPr>
                <w:rFonts w:ascii="Courier New" w:hAnsi="Courier New" w:cs="Courier New"/>
                <w:b/>
                <w:bCs/>
                <w:sz w:val="20"/>
                <w:szCs w:val="20"/>
                <w:lang w:val="fr-FR"/>
              </w:rPr>
              <w:t xml:space="preserve"> est transmit sous le nom </w:t>
            </w:r>
            <w:proofErr w:type="spellStart"/>
            <w:r>
              <w:rPr>
                <w:rFonts w:ascii="Courier New" w:hAnsi="Courier New" w:cs="Courier New"/>
                <w:b/>
                <w:bCs/>
                <w:sz w:val="20"/>
                <w:szCs w:val="20"/>
                <w:lang w:val="fr-FR"/>
              </w:rPr>
              <w:t>modele</w:t>
            </w:r>
            <w:proofErr w:type="spellEnd"/>
            <w:r>
              <w:rPr>
                <w:rFonts w:ascii="Courier New" w:hAnsi="Courier New" w:cs="Courier New"/>
                <w:b/>
                <w:bCs/>
                <w:sz w:val="20"/>
                <w:szCs w:val="20"/>
                <w:lang w:val="fr-FR"/>
              </w:rPr>
              <w:t xml:space="preserve"> qui sera dispatché</w:t>
            </w:r>
          </w:p>
          <w:p w:rsidR="00171059" w:rsidRPr="00171059" w:rsidRDefault="00171059" w:rsidP="00171059">
            <w:pPr>
              <w:autoSpaceDE w:val="0"/>
              <w:autoSpaceDN w:val="0"/>
              <w:bidi w:val="0"/>
              <w:adjustRightInd w:val="0"/>
              <w:rPr>
                <w:b/>
                <w:bCs/>
                <w:noProof/>
                <w:lang w:val="fr-FR"/>
              </w:rPr>
            </w:pPr>
          </w:p>
          <w:p w:rsidR="00171059" w:rsidRPr="00171059" w:rsidRDefault="00171059" w:rsidP="00171059">
            <w:pPr>
              <w:autoSpaceDE w:val="0"/>
              <w:autoSpaceDN w:val="0"/>
              <w:bidi w:val="0"/>
              <w:adjustRightInd w:val="0"/>
              <w:rPr>
                <w:rFonts w:ascii="Courier New" w:hAnsi="Courier New" w:cs="Courier New"/>
                <w:b/>
                <w:bCs/>
                <w:sz w:val="20"/>
                <w:szCs w:val="20"/>
                <w:highlight w:val="green"/>
                <w:lang w:val="fr-FR"/>
              </w:rPr>
            </w:pPr>
            <w:r>
              <w:rPr>
                <w:rFonts w:ascii="Courier New" w:hAnsi="Courier New" w:cs="Courier New"/>
                <w:color w:val="3F7F5F"/>
                <w:sz w:val="20"/>
                <w:szCs w:val="20"/>
                <w:lang w:val="fr-FR"/>
              </w:rPr>
              <w:tab/>
            </w:r>
            <w:proofErr w:type="spellStart"/>
            <w:proofErr w:type="gramStart"/>
            <w:r w:rsidRPr="00171059">
              <w:rPr>
                <w:rFonts w:ascii="Courier New" w:hAnsi="Courier New" w:cs="Courier New"/>
                <w:b/>
                <w:bCs/>
                <w:sz w:val="20"/>
                <w:szCs w:val="20"/>
                <w:highlight w:val="green"/>
                <w:lang w:val="fr-FR"/>
              </w:rPr>
              <w:t>request.setAttribute</w:t>
            </w:r>
            <w:proofErr w:type="spellEnd"/>
            <w:r w:rsidRPr="00171059">
              <w:rPr>
                <w:rFonts w:ascii="Courier New" w:hAnsi="Courier New" w:cs="Courier New"/>
                <w:b/>
                <w:bCs/>
                <w:sz w:val="20"/>
                <w:szCs w:val="20"/>
                <w:highlight w:val="green"/>
                <w:lang w:val="fr-FR"/>
              </w:rPr>
              <w:t>(</w:t>
            </w:r>
            <w:proofErr w:type="gramEnd"/>
            <w:r w:rsidRPr="00171059">
              <w:rPr>
                <w:rFonts w:ascii="Courier New" w:hAnsi="Courier New" w:cs="Courier New"/>
                <w:b/>
                <w:bCs/>
                <w:sz w:val="20"/>
                <w:szCs w:val="20"/>
                <w:highlight w:val="green"/>
                <w:lang w:val="fr-FR"/>
              </w:rPr>
              <w:t>"</w:t>
            </w:r>
            <w:proofErr w:type="spellStart"/>
            <w:r w:rsidRPr="00171059">
              <w:rPr>
                <w:rFonts w:ascii="Courier New" w:hAnsi="Courier New" w:cs="Courier New"/>
                <w:b/>
                <w:bCs/>
                <w:sz w:val="20"/>
                <w:szCs w:val="20"/>
                <w:highlight w:val="green"/>
                <w:u w:val="single"/>
                <w:lang w:val="fr-FR"/>
              </w:rPr>
              <w:t>modele</w:t>
            </w:r>
            <w:proofErr w:type="spellEnd"/>
            <w:r w:rsidRPr="00171059">
              <w:rPr>
                <w:rFonts w:ascii="Courier New" w:hAnsi="Courier New" w:cs="Courier New"/>
                <w:b/>
                <w:bCs/>
                <w:sz w:val="20"/>
                <w:szCs w:val="20"/>
                <w:highlight w:val="green"/>
                <w:lang w:val="fr-FR"/>
              </w:rPr>
              <w:t xml:space="preserve">", </w:t>
            </w:r>
            <w:proofErr w:type="spellStart"/>
            <w:r w:rsidRPr="00171059">
              <w:rPr>
                <w:rFonts w:ascii="Courier New" w:hAnsi="Courier New" w:cs="Courier New"/>
                <w:b/>
                <w:bCs/>
                <w:sz w:val="20"/>
                <w:szCs w:val="20"/>
                <w:highlight w:val="green"/>
                <w:lang w:val="fr-FR"/>
              </w:rPr>
              <w:t>prodBeans</w:t>
            </w:r>
            <w:proofErr w:type="spellEnd"/>
            <w:r w:rsidRPr="00171059">
              <w:rPr>
                <w:rFonts w:ascii="Courier New" w:hAnsi="Courier New" w:cs="Courier New"/>
                <w:b/>
                <w:bCs/>
                <w:sz w:val="20"/>
                <w:szCs w:val="20"/>
                <w:highlight w:val="green"/>
                <w:lang w:val="fr-FR"/>
              </w:rPr>
              <w:t>);</w:t>
            </w:r>
            <w:r>
              <w:rPr>
                <w:b/>
                <w:bCs/>
                <w:noProof/>
                <w:sz w:val="24"/>
                <w:szCs w:val="24"/>
                <w:lang w:val="fr-FR"/>
              </w:rPr>
              <w:tab/>
            </w:r>
            <w:r w:rsidRPr="00171059">
              <w:rPr>
                <w:rFonts w:ascii="Courier New" w:hAnsi="Courier New" w:cs="Courier New"/>
                <w:b/>
                <w:bCs/>
                <w:sz w:val="20"/>
                <w:szCs w:val="20"/>
                <w:highlight w:val="green"/>
                <w:lang w:val="fr-FR"/>
              </w:rPr>
              <w:t>request.getRequestDispatcher("Produit.jsp").forward(request,response);</w:t>
            </w:r>
          </w:p>
          <w:p w:rsidR="000632C2" w:rsidRPr="000632C2" w:rsidRDefault="00171059" w:rsidP="000632C2">
            <w:pPr>
              <w:autoSpaceDE w:val="0"/>
              <w:autoSpaceDN w:val="0"/>
              <w:bidi w:val="0"/>
              <w:adjustRightInd w:val="0"/>
              <w:rPr>
                <w:b/>
                <w:bCs/>
                <w:noProof/>
                <w:sz w:val="24"/>
                <w:szCs w:val="24"/>
                <w:lang w:val="fr-FR"/>
              </w:rPr>
            </w:pPr>
            <w:r>
              <w:rPr>
                <w:b/>
                <w:bCs/>
                <w:noProof/>
                <w:sz w:val="24"/>
                <w:szCs w:val="24"/>
                <w:lang w:val="fr-FR"/>
              </w:rPr>
              <w:t>}}</w:t>
            </w:r>
          </w:p>
        </w:tc>
      </w:tr>
    </w:tbl>
    <w:p w:rsidR="00AB7057" w:rsidRDefault="00EE0FF2" w:rsidP="00AB7057">
      <w:pPr>
        <w:bidi w:val="0"/>
        <w:rPr>
          <w:b/>
          <w:bCs/>
          <w:noProof/>
          <w:sz w:val="24"/>
          <w:szCs w:val="24"/>
          <w:lang w:val="fr-FR"/>
        </w:rPr>
      </w:pPr>
      <w:r>
        <w:rPr>
          <w:b/>
          <w:bCs/>
          <w:noProof/>
          <w:sz w:val="24"/>
          <w:szCs w:val="24"/>
          <w:lang w:val="fr-FR"/>
        </w:rPr>
        <w:lastRenderedPageBreak/>
        <w:t xml:space="preserve"> Mainteant pour récuppérer la liste des produits contenus dans la liste </w:t>
      </w:r>
      <w:proofErr w:type="spellStart"/>
      <w:r w:rsidRPr="00171059">
        <w:rPr>
          <w:rFonts w:ascii="Courier New" w:hAnsi="Courier New" w:cs="Courier New"/>
          <w:b/>
          <w:bCs/>
          <w:sz w:val="20"/>
          <w:szCs w:val="20"/>
          <w:highlight w:val="green"/>
          <w:lang w:val="fr-FR"/>
        </w:rPr>
        <w:t>prodBeans</w:t>
      </w:r>
      <w:proofErr w:type="spellEnd"/>
      <w:r>
        <w:rPr>
          <w:b/>
          <w:bCs/>
          <w:noProof/>
          <w:sz w:val="24"/>
          <w:szCs w:val="24"/>
          <w:lang w:val="fr-FR"/>
        </w:rPr>
        <w:t xml:space="preserve"> transmis sous le nom modele dans le page Produit.JSP et l'afficher</w:t>
      </w:r>
      <w:r w:rsidR="00D5719E">
        <w:rPr>
          <w:b/>
          <w:bCs/>
          <w:noProof/>
          <w:sz w:val="24"/>
          <w:szCs w:val="24"/>
          <w:lang w:val="fr-FR"/>
        </w:rPr>
        <w:t xml:space="preserve"> on va ajouter une autre table dans le fichier Produit.jsp.</w:t>
      </w:r>
    </w:p>
    <w:p w:rsidR="00D5719E" w:rsidRDefault="00D5719E" w:rsidP="00D5719E">
      <w:pPr>
        <w:bidi w:val="0"/>
        <w:rPr>
          <w:b/>
          <w:bCs/>
          <w:noProof/>
          <w:sz w:val="24"/>
          <w:szCs w:val="24"/>
          <w:lang w:val="fr-FR"/>
        </w:rPr>
      </w:pPr>
      <w:r>
        <w:rPr>
          <w:b/>
          <w:bCs/>
          <w:noProof/>
          <w:sz w:val="24"/>
          <w:szCs w:val="24"/>
          <w:lang w:val="fr-FR"/>
        </w:rPr>
        <w:t>On va modifier le fichier produit.jsp de manière à afficher la liste des produit das une table</w:t>
      </w:r>
    </w:p>
    <w:tbl>
      <w:tblPr>
        <w:tblStyle w:val="Grilledutableau"/>
        <w:tblW w:w="0" w:type="auto"/>
        <w:tblLook w:val="04A0"/>
      </w:tblPr>
      <w:tblGrid>
        <w:gridCol w:w="10682"/>
      </w:tblGrid>
      <w:tr w:rsidR="00D5719E" w:rsidTr="00D5719E">
        <w:tc>
          <w:tcPr>
            <w:tcW w:w="10682" w:type="dxa"/>
          </w:tcPr>
          <w:p w:rsidR="00D5719E" w:rsidRPr="00806F38" w:rsidRDefault="00D5719E" w:rsidP="00D5719E">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r w:rsidRPr="00806F38">
              <w:rPr>
                <w:rFonts w:ascii="Courier New" w:hAnsi="Courier New" w:cs="Courier New"/>
                <w:color w:val="7F007F"/>
                <w:sz w:val="20"/>
                <w:szCs w:val="20"/>
                <w:lang w:val="fr-FR"/>
              </w:rPr>
              <w:t>import</w:t>
            </w:r>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"fsa.ac.ma.ProduitBeans"</w:t>
            </w:r>
            <w:r w:rsidRPr="00806F38">
              <w:rPr>
                <w:rFonts w:ascii="Courier New" w:hAnsi="Courier New" w:cs="Courier New"/>
                <w:color w:val="BF5F3F"/>
                <w:sz w:val="20"/>
                <w:szCs w:val="20"/>
                <w:lang w:val="fr-FR"/>
              </w:rPr>
              <w:t>%&gt;</w:t>
            </w:r>
          </w:p>
          <w:p w:rsidR="00D5719E" w:rsidRPr="00806F38" w:rsidRDefault="00D5719E" w:rsidP="00D5719E">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r w:rsidRPr="00806F38">
              <w:rPr>
                <w:rFonts w:ascii="Courier New" w:hAnsi="Courier New" w:cs="Courier New"/>
                <w:color w:val="7F007F"/>
                <w:sz w:val="20"/>
                <w:szCs w:val="20"/>
                <w:lang w:val="fr-FR"/>
              </w:rPr>
              <w:t>import</w:t>
            </w:r>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w:t>
            </w:r>
            <w:proofErr w:type="spellStart"/>
            <w:r w:rsidRPr="00806F38">
              <w:rPr>
                <w:rFonts w:ascii="Courier New" w:hAnsi="Courier New" w:cs="Courier New"/>
                <w:i/>
                <w:iCs/>
                <w:color w:val="2A00FF"/>
                <w:sz w:val="20"/>
                <w:szCs w:val="20"/>
                <w:lang w:val="fr-FR"/>
              </w:rPr>
              <w:t>java.util.Iterator</w:t>
            </w:r>
            <w:proofErr w:type="spellEnd"/>
            <w:r w:rsidRPr="00806F38">
              <w:rPr>
                <w:rFonts w:ascii="Courier New" w:hAnsi="Courier New" w:cs="Courier New"/>
                <w:i/>
                <w:iCs/>
                <w:color w:val="2A00FF"/>
                <w:sz w:val="20"/>
                <w:szCs w:val="20"/>
                <w:lang w:val="fr-FR"/>
              </w:rPr>
              <w:t>"</w:t>
            </w:r>
            <w:r w:rsidRPr="00806F38">
              <w:rPr>
                <w:rFonts w:ascii="Courier New" w:hAnsi="Courier New" w:cs="Courier New"/>
                <w:color w:val="BF5F3F"/>
                <w:sz w:val="20"/>
                <w:szCs w:val="20"/>
                <w:lang w:val="fr-FR"/>
              </w:rPr>
              <w:t>%&gt;</w:t>
            </w:r>
          </w:p>
          <w:p w:rsidR="00D5719E" w:rsidRPr="00806F38" w:rsidRDefault="00D5719E" w:rsidP="00D5719E">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r w:rsidRPr="00806F38">
              <w:rPr>
                <w:rFonts w:ascii="Courier New" w:hAnsi="Courier New" w:cs="Courier New"/>
                <w:color w:val="7F007F"/>
                <w:sz w:val="20"/>
                <w:szCs w:val="20"/>
                <w:lang w:val="fr-FR"/>
              </w:rPr>
              <w:t>import</w:t>
            </w:r>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w:t>
            </w:r>
            <w:proofErr w:type="spellStart"/>
            <w:r w:rsidRPr="00806F38">
              <w:rPr>
                <w:rFonts w:ascii="Courier New" w:hAnsi="Courier New" w:cs="Courier New"/>
                <w:i/>
                <w:iCs/>
                <w:color w:val="2A00FF"/>
                <w:sz w:val="20"/>
                <w:szCs w:val="20"/>
                <w:lang w:val="fr-FR"/>
              </w:rPr>
              <w:t>metier.Produit</w:t>
            </w:r>
            <w:proofErr w:type="spellEnd"/>
            <w:r w:rsidRPr="00806F38">
              <w:rPr>
                <w:rFonts w:ascii="Courier New" w:hAnsi="Courier New" w:cs="Courier New"/>
                <w:i/>
                <w:iCs/>
                <w:color w:val="2A00FF"/>
                <w:sz w:val="20"/>
                <w:szCs w:val="20"/>
                <w:lang w:val="fr-FR"/>
              </w:rPr>
              <w:t>"</w:t>
            </w:r>
            <w:r w:rsidRPr="00806F38">
              <w:rPr>
                <w:rFonts w:ascii="Courier New" w:hAnsi="Courier New" w:cs="Courier New"/>
                <w:color w:val="BF5F3F"/>
                <w:sz w:val="20"/>
                <w:szCs w:val="20"/>
                <w:lang w:val="fr-FR"/>
              </w:rPr>
              <w:t>%&gt;</w:t>
            </w:r>
          </w:p>
          <w:p w:rsidR="00D5719E" w:rsidRPr="00806F38" w:rsidRDefault="00D5719E" w:rsidP="00D5719E">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BF5F3F"/>
                <w:sz w:val="20"/>
                <w:szCs w:val="20"/>
                <w:lang w:val="fr-FR"/>
              </w:rPr>
              <w:t>&lt;%@</w:t>
            </w:r>
            <w:r w:rsidRPr="00806F38">
              <w:rPr>
                <w:rFonts w:ascii="Courier New" w:hAnsi="Courier New" w:cs="Courier New"/>
                <w:sz w:val="20"/>
                <w:szCs w:val="20"/>
                <w:lang w:val="fr-FR"/>
              </w:rPr>
              <w:t xml:space="preserve"> </w:t>
            </w:r>
            <w:r w:rsidRPr="00806F38">
              <w:rPr>
                <w:rFonts w:ascii="Courier New" w:hAnsi="Courier New" w:cs="Courier New"/>
                <w:color w:val="3F7F7F"/>
                <w:sz w:val="20"/>
                <w:szCs w:val="20"/>
                <w:lang w:val="fr-FR"/>
              </w:rPr>
              <w:t>page</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language</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"java"</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contentType</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w:t>
            </w:r>
            <w:proofErr w:type="spellStart"/>
            <w:r w:rsidRPr="00806F38">
              <w:rPr>
                <w:rFonts w:ascii="Courier New" w:hAnsi="Courier New" w:cs="Courier New"/>
                <w:i/>
                <w:iCs/>
                <w:color w:val="2A00FF"/>
                <w:sz w:val="20"/>
                <w:szCs w:val="20"/>
                <w:lang w:val="fr-FR"/>
              </w:rPr>
              <w:t>text</w:t>
            </w:r>
            <w:proofErr w:type="spellEnd"/>
            <w:r w:rsidRPr="00806F38">
              <w:rPr>
                <w:rFonts w:ascii="Courier New" w:hAnsi="Courier New" w:cs="Courier New"/>
                <w:i/>
                <w:iCs/>
                <w:color w:val="2A00FF"/>
                <w:sz w:val="20"/>
                <w:szCs w:val="20"/>
                <w:lang w:val="fr-FR"/>
              </w:rPr>
              <w:t xml:space="preserve">/html; </w:t>
            </w:r>
            <w:proofErr w:type="spellStart"/>
            <w:r w:rsidRPr="00806F38">
              <w:rPr>
                <w:rFonts w:ascii="Courier New" w:hAnsi="Courier New" w:cs="Courier New"/>
                <w:i/>
                <w:iCs/>
                <w:color w:val="2A00FF"/>
                <w:sz w:val="20"/>
                <w:szCs w:val="20"/>
                <w:lang w:val="fr-FR"/>
              </w:rPr>
              <w:t>charset</w:t>
            </w:r>
            <w:proofErr w:type="spellEnd"/>
            <w:r w:rsidRPr="00806F38">
              <w:rPr>
                <w:rFonts w:ascii="Courier New" w:hAnsi="Courier New" w:cs="Courier New"/>
                <w:i/>
                <w:iCs/>
                <w:color w:val="2A00FF"/>
                <w:sz w:val="20"/>
                <w:szCs w:val="20"/>
                <w:lang w:val="fr-FR"/>
              </w:rPr>
              <w:t>=ISO-8859-1"</w:t>
            </w:r>
            <w:r w:rsidRPr="00806F38">
              <w:rPr>
                <w:rFonts w:ascii="Courier New" w:hAnsi="Courier New" w:cs="Courier New"/>
                <w:sz w:val="20"/>
                <w:szCs w:val="20"/>
                <w:lang w:val="fr-FR"/>
              </w:rPr>
              <w:t xml:space="preserve"> </w:t>
            </w:r>
            <w:proofErr w:type="spellStart"/>
            <w:r w:rsidRPr="00806F38">
              <w:rPr>
                <w:rFonts w:ascii="Courier New" w:hAnsi="Courier New" w:cs="Courier New"/>
                <w:color w:val="7F007F"/>
                <w:sz w:val="20"/>
                <w:szCs w:val="20"/>
                <w:lang w:val="fr-FR"/>
              </w:rPr>
              <w:t>pageEncoding</w:t>
            </w:r>
            <w:proofErr w:type="spellEnd"/>
            <w:r w:rsidRPr="00806F38">
              <w:rPr>
                <w:rFonts w:ascii="Courier New" w:hAnsi="Courier New" w:cs="Courier New"/>
                <w:color w:val="000000"/>
                <w:sz w:val="20"/>
                <w:szCs w:val="20"/>
                <w:lang w:val="fr-FR"/>
              </w:rPr>
              <w:t>=</w:t>
            </w:r>
            <w:r w:rsidRPr="00806F38">
              <w:rPr>
                <w:rFonts w:ascii="Courier New" w:hAnsi="Courier New" w:cs="Courier New"/>
                <w:i/>
                <w:iCs/>
                <w:color w:val="2A00FF"/>
                <w:sz w:val="20"/>
                <w:szCs w:val="20"/>
                <w:lang w:val="fr-FR"/>
              </w:rPr>
              <w:t>"ISO-8859-1"</w:t>
            </w:r>
            <w:r w:rsidRPr="00806F38">
              <w:rPr>
                <w:rFonts w:ascii="Courier New" w:hAnsi="Courier New" w:cs="Courier New"/>
                <w:color w:val="BF5F3F"/>
                <w:sz w:val="20"/>
                <w:szCs w:val="20"/>
                <w:lang w:val="fr-FR"/>
              </w:rPr>
              <w:t>%&gt;</w:t>
            </w:r>
          </w:p>
          <w:p w:rsidR="00D5719E" w:rsidRPr="00806F38" w:rsidRDefault="00D5719E" w:rsidP="00D5719E">
            <w:pPr>
              <w:autoSpaceDE w:val="0"/>
              <w:autoSpaceDN w:val="0"/>
              <w:bidi w:val="0"/>
              <w:adjustRightInd w:val="0"/>
              <w:rPr>
                <w:rFonts w:ascii="Courier New" w:hAnsi="Courier New" w:cs="Courier New"/>
                <w:sz w:val="20"/>
                <w:szCs w:val="20"/>
                <w:lang w:val="fr-FR"/>
              </w:rPr>
            </w:pPr>
            <w:r w:rsidRPr="00806F38">
              <w:rPr>
                <w:rFonts w:ascii="Courier New" w:hAnsi="Courier New" w:cs="Courier New"/>
                <w:color w:val="008080"/>
                <w:sz w:val="20"/>
                <w:szCs w:val="20"/>
                <w:lang w:val="fr-FR"/>
              </w:rPr>
              <w:t>&lt;!</w:t>
            </w:r>
            <w:r w:rsidRPr="00806F38">
              <w:rPr>
                <w:rFonts w:ascii="Courier New" w:hAnsi="Courier New" w:cs="Courier New"/>
                <w:color w:val="3F7F7F"/>
                <w:sz w:val="20"/>
                <w:szCs w:val="20"/>
                <w:lang w:val="fr-FR"/>
              </w:rPr>
              <w:t>DOCTYPE</w:t>
            </w:r>
            <w:r w:rsidRPr="00806F38">
              <w:rPr>
                <w:rFonts w:ascii="Courier New" w:hAnsi="Courier New" w:cs="Courier New"/>
                <w:sz w:val="20"/>
                <w:szCs w:val="20"/>
                <w:lang w:val="fr-FR"/>
              </w:rPr>
              <w:t xml:space="preserve"> </w:t>
            </w:r>
            <w:r w:rsidRPr="00806F38">
              <w:rPr>
                <w:rFonts w:ascii="Courier New" w:hAnsi="Courier New" w:cs="Courier New"/>
                <w:color w:val="008080"/>
                <w:sz w:val="20"/>
                <w:szCs w:val="20"/>
                <w:lang w:val="fr-FR"/>
              </w:rPr>
              <w:t>html</w:t>
            </w:r>
            <w:r w:rsidRPr="00806F38">
              <w:rPr>
                <w:rFonts w:ascii="Courier New" w:hAnsi="Courier New" w:cs="Courier New"/>
                <w:sz w:val="20"/>
                <w:szCs w:val="20"/>
                <w:lang w:val="fr-FR"/>
              </w:rPr>
              <w:t xml:space="preserve"> </w:t>
            </w:r>
            <w:r w:rsidRPr="00806F38">
              <w:rPr>
                <w:rFonts w:ascii="Courier New" w:hAnsi="Courier New" w:cs="Courier New"/>
                <w:color w:val="808080"/>
                <w:sz w:val="20"/>
                <w:szCs w:val="20"/>
                <w:lang w:val="fr-FR"/>
              </w:rPr>
              <w:t>PUBLIC</w:t>
            </w:r>
            <w:r w:rsidRPr="00806F38">
              <w:rPr>
                <w:rFonts w:ascii="Courier New" w:hAnsi="Courier New" w:cs="Courier New"/>
                <w:sz w:val="20"/>
                <w:szCs w:val="20"/>
                <w:lang w:val="fr-FR"/>
              </w:rPr>
              <w:t xml:space="preserve"> </w:t>
            </w:r>
            <w:r w:rsidRPr="00806F38">
              <w:rPr>
                <w:rFonts w:ascii="Courier New" w:hAnsi="Courier New" w:cs="Courier New"/>
                <w:color w:val="008080"/>
                <w:sz w:val="20"/>
                <w:szCs w:val="20"/>
                <w:lang w:val="fr-FR"/>
              </w:rPr>
              <w:t xml:space="preserve">"-//W3C//DTD HTML 4.01 </w:t>
            </w:r>
            <w:proofErr w:type="spellStart"/>
            <w:r w:rsidRPr="00806F38">
              <w:rPr>
                <w:rFonts w:ascii="Courier New" w:hAnsi="Courier New" w:cs="Courier New"/>
                <w:color w:val="008080"/>
                <w:sz w:val="20"/>
                <w:szCs w:val="20"/>
                <w:lang w:val="fr-FR"/>
              </w:rPr>
              <w:t>Transitional</w:t>
            </w:r>
            <w:proofErr w:type="spellEnd"/>
            <w:r w:rsidRPr="00806F38">
              <w:rPr>
                <w:rFonts w:ascii="Courier New" w:hAnsi="Courier New" w:cs="Courier New"/>
                <w:color w:val="008080"/>
                <w:sz w:val="20"/>
                <w:szCs w:val="20"/>
                <w:lang w:val="fr-FR"/>
              </w:rPr>
              <w:t>//EN"</w:t>
            </w:r>
            <w:r w:rsidRPr="00806F38">
              <w:rPr>
                <w:rFonts w:ascii="Courier New" w:hAnsi="Courier New" w:cs="Courier New"/>
                <w:sz w:val="20"/>
                <w:szCs w:val="20"/>
                <w:lang w:val="fr-FR"/>
              </w:rPr>
              <w:t xml:space="preserve"> </w:t>
            </w:r>
            <w:r w:rsidRPr="00806F38">
              <w:rPr>
                <w:rFonts w:ascii="Courier New" w:hAnsi="Courier New" w:cs="Courier New"/>
                <w:color w:val="3F7F5F"/>
                <w:sz w:val="20"/>
                <w:szCs w:val="20"/>
                <w:lang w:val="fr-FR"/>
              </w:rPr>
              <w:t>"http://www.w3.org/TR/html4/loose.dtd"</w:t>
            </w:r>
            <w:r w:rsidRPr="00806F38">
              <w:rPr>
                <w:rFonts w:ascii="Courier New" w:hAnsi="Courier New" w:cs="Courier New"/>
                <w:color w:val="008080"/>
                <w:sz w:val="20"/>
                <w:szCs w:val="20"/>
                <w:lang w:val="fr-FR"/>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 xml:space="preserve">"text/html; </w:t>
            </w:r>
            <w:proofErr w:type="spellStart"/>
            <w:r>
              <w:rPr>
                <w:rFonts w:ascii="Courier New" w:hAnsi="Courier New" w:cs="Courier New"/>
                <w:i/>
                <w:iCs/>
                <w:color w:val="2A00FF"/>
                <w:sz w:val="20"/>
                <w:szCs w:val="20"/>
              </w:rPr>
              <w:t>charset</w:t>
            </w:r>
            <w:proofErr w:type="spellEnd"/>
            <w:r>
              <w:rPr>
                <w:rFonts w:ascii="Courier New" w:hAnsi="Courier New" w:cs="Courier New"/>
                <w:i/>
                <w:iCs/>
                <w:color w:val="2A00FF"/>
                <w:sz w:val="20"/>
                <w:szCs w:val="20"/>
              </w:rPr>
              <w:t>=ISO-8859-1"</w:t>
            </w:r>
            <w:r>
              <w:rPr>
                <w:rFonts w:ascii="Courier New" w:hAnsi="Courier New" w:cs="Courier New"/>
                <w:color w:val="008080"/>
                <w:sz w:val="20"/>
                <w:szCs w:val="20"/>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roofErr w:type="spellStart"/>
            <w:r>
              <w:rPr>
                <w:rFonts w:ascii="Courier New" w:hAnsi="Courier New" w:cs="Courier New"/>
                <w:color w:val="000000"/>
                <w:sz w:val="20"/>
                <w:szCs w:val="20"/>
              </w:rPr>
              <w:t>GestionProduits</w:t>
            </w:r>
            <w:proofErr w:type="spellEnd"/>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rsidR="00D5719E" w:rsidRDefault="00D5719E" w:rsidP="00D5719E">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0C76E3" w:rsidRPr="000C76E3" w:rsidRDefault="000C76E3" w:rsidP="00465C11">
            <w:pPr>
              <w:autoSpaceDE w:val="0"/>
              <w:autoSpaceDN w:val="0"/>
              <w:bidi w:val="0"/>
              <w:adjustRightInd w:val="0"/>
              <w:rPr>
                <w:rFonts w:ascii="Courier New" w:hAnsi="Courier New" w:cs="Courier New"/>
                <w:sz w:val="20"/>
                <w:szCs w:val="20"/>
                <w:lang w:val="fr-FR"/>
              </w:rPr>
            </w:pPr>
            <w:r w:rsidRPr="000C76E3">
              <w:rPr>
                <w:rFonts w:ascii="Courier New" w:hAnsi="Courier New" w:cs="Courier New"/>
                <w:sz w:val="20"/>
                <w:szCs w:val="20"/>
                <w:lang w:val="fr-FR"/>
              </w:rPr>
              <w:t xml:space="preserve">// </w:t>
            </w:r>
            <w:r w:rsidR="00465C11">
              <w:rPr>
                <w:rFonts w:ascii="Courier New" w:hAnsi="Courier New" w:cs="Courier New"/>
                <w:sz w:val="20"/>
                <w:szCs w:val="20"/>
                <w:lang w:val="fr-FR"/>
              </w:rPr>
              <w:t xml:space="preserve">Nous allons </w:t>
            </w:r>
            <w:proofErr w:type="spellStart"/>
            <w:r w:rsidRPr="000C76E3">
              <w:rPr>
                <w:rFonts w:ascii="Courier New" w:hAnsi="Courier New" w:cs="Courier New"/>
                <w:sz w:val="20"/>
                <w:szCs w:val="20"/>
                <w:lang w:val="fr-FR"/>
              </w:rPr>
              <w:t>récupèr</w:t>
            </w:r>
            <w:r w:rsidR="00465C11">
              <w:rPr>
                <w:rFonts w:ascii="Courier New" w:hAnsi="Courier New" w:cs="Courier New"/>
                <w:sz w:val="20"/>
                <w:szCs w:val="20"/>
                <w:lang w:val="fr-FR"/>
              </w:rPr>
              <w:t>er</w:t>
            </w:r>
            <w:proofErr w:type="spellEnd"/>
            <w:r w:rsidRPr="000C76E3">
              <w:rPr>
                <w:rFonts w:ascii="Courier New" w:hAnsi="Courier New" w:cs="Courier New"/>
                <w:sz w:val="20"/>
                <w:szCs w:val="20"/>
                <w:lang w:val="fr-FR"/>
              </w:rPr>
              <w:t xml:space="preserve"> </w:t>
            </w:r>
            <w:r>
              <w:rPr>
                <w:rFonts w:ascii="Courier New" w:hAnsi="Courier New" w:cs="Courier New"/>
                <w:sz w:val="20"/>
                <w:szCs w:val="20"/>
                <w:lang w:val="fr-FR"/>
              </w:rPr>
              <w:t>la liste d'objet nommé "</w:t>
            </w:r>
            <w:proofErr w:type="spellStart"/>
            <w:r>
              <w:rPr>
                <w:rFonts w:ascii="Courier New" w:hAnsi="Courier New" w:cs="Courier New"/>
                <w:sz w:val="20"/>
                <w:szCs w:val="20"/>
                <w:lang w:val="fr-FR"/>
              </w:rPr>
              <w:t>modele</w:t>
            </w:r>
            <w:proofErr w:type="spellEnd"/>
            <w:r>
              <w:rPr>
                <w:rFonts w:ascii="Courier New" w:hAnsi="Courier New" w:cs="Courier New"/>
                <w:sz w:val="20"/>
                <w:szCs w:val="20"/>
                <w:lang w:val="fr-FR"/>
              </w:rPr>
              <w:t xml:space="preserve">" par la méthode </w:t>
            </w:r>
            <w:proofErr w:type="spellStart"/>
            <w:proofErr w:type="gramStart"/>
            <w:r>
              <w:rPr>
                <w:rFonts w:ascii="Courier New" w:hAnsi="Courier New" w:cs="Courier New"/>
                <w:sz w:val="20"/>
                <w:szCs w:val="20"/>
                <w:lang w:val="fr-FR"/>
              </w:rPr>
              <w:t>getAttribut</w:t>
            </w:r>
            <w:proofErr w:type="spellEnd"/>
            <w:r>
              <w:rPr>
                <w:rFonts w:ascii="Courier New" w:hAnsi="Courier New" w:cs="Courier New"/>
                <w:sz w:val="20"/>
                <w:szCs w:val="20"/>
                <w:lang w:val="fr-FR"/>
              </w:rPr>
              <w:t>(</w:t>
            </w:r>
            <w:proofErr w:type="gramEnd"/>
            <w:r>
              <w:rPr>
                <w:rFonts w:ascii="Courier New" w:hAnsi="Courier New" w:cs="Courier New"/>
                <w:sz w:val="20"/>
                <w:szCs w:val="20"/>
                <w:lang w:val="fr-FR"/>
              </w:rPr>
              <w:t xml:space="preserve">) </w:t>
            </w:r>
            <w:r w:rsidR="00465C11">
              <w:rPr>
                <w:rFonts w:ascii="Courier New" w:hAnsi="Courier New" w:cs="Courier New"/>
                <w:sz w:val="20"/>
                <w:szCs w:val="20"/>
                <w:lang w:val="fr-FR"/>
              </w:rPr>
              <w:t xml:space="preserve">// </w:t>
            </w:r>
            <w:r>
              <w:rPr>
                <w:rFonts w:ascii="Courier New" w:hAnsi="Courier New" w:cs="Courier New"/>
                <w:sz w:val="20"/>
                <w:szCs w:val="20"/>
                <w:lang w:val="fr-FR"/>
              </w:rPr>
              <w:t>sur l'objet request</w:t>
            </w:r>
          </w:p>
          <w:p w:rsidR="00D5719E" w:rsidRPr="000C76E3" w:rsidRDefault="00D5719E" w:rsidP="00965EDF">
            <w:pPr>
              <w:autoSpaceDE w:val="0"/>
              <w:autoSpaceDN w:val="0"/>
              <w:bidi w:val="0"/>
              <w:adjustRightInd w:val="0"/>
              <w:rPr>
                <w:rFonts w:ascii="Courier New" w:hAnsi="Courier New" w:cs="Courier New"/>
                <w:sz w:val="20"/>
                <w:szCs w:val="20"/>
                <w:highlight w:val="green"/>
                <w:lang w:val="fr-FR"/>
              </w:rPr>
            </w:pPr>
            <w:r w:rsidRPr="000C76E3">
              <w:rPr>
                <w:rFonts w:ascii="Courier New" w:hAnsi="Courier New" w:cs="Courier New"/>
                <w:color w:val="BF5F3F"/>
                <w:sz w:val="20"/>
                <w:szCs w:val="20"/>
                <w:highlight w:val="green"/>
                <w:lang w:val="fr-FR"/>
              </w:rPr>
              <w:t>&lt;%</w:t>
            </w:r>
            <w:proofErr w:type="spellStart"/>
            <w:r w:rsidRPr="000C76E3">
              <w:rPr>
                <w:rFonts w:ascii="Courier New" w:hAnsi="Courier New" w:cs="Courier New"/>
                <w:color w:val="000000"/>
                <w:sz w:val="20"/>
                <w:szCs w:val="20"/>
                <w:highlight w:val="green"/>
                <w:lang w:val="fr-FR"/>
              </w:rPr>
              <w:t>ProduitBeans</w:t>
            </w:r>
            <w:proofErr w:type="spellEnd"/>
            <w:r w:rsidRPr="000C76E3">
              <w:rPr>
                <w:rFonts w:ascii="Courier New" w:hAnsi="Courier New" w:cs="Courier New"/>
                <w:color w:val="000000"/>
                <w:sz w:val="20"/>
                <w:szCs w:val="20"/>
                <w:highlight w:val="green"/>
                <w:lang w:val="fr-FR"/>
              </w:rPr>
              <w:t xml:space="preserve"> produits=(</w:t>
            </w:r>
            <w:proofErr w:type="spellStart"/>
            <w:r w:rsidRPr="000C76E3">
              <w:rPr>
                <w:rFonts w:ascii="Courier New" w:hAnsi="Courier New" w:cs="Courier New"/>
                <w:color w:val="000000"/>
                <w:sz w:val="20"/>
                <w:szCs w:val="20"/>
                <w:highlight w:val="green"/>
                <w:lang w:val="fr-FR"/>
              </w:rPr>
              <w:t>ProduitBeans</w:t>
            </w:r>
            <w:proofErr w:type="spellEnd"/>
            <w:proofErr w:type="gramStart"/>
            <w:r w:rsidRPr="000C76E3">
              <w:rPr>
                <w:rFonts w:ascii="Courier New" w:hAnsi="Courier New" w:cs="Courier New"/>
                <w:color w:val="000000"/>
                <w:sz w:val="20"/>
                <w:szCs w:val="20"/>
                <w:highlight w:val="green"/>
                <w:lang w:val="fr-FR"/>
              </w:rPr>
              <w:t>)</w:t>
            </w:r>
            <w:proofErr w:type="spellStart"/>
            <w:r w:rsidRPr="000C76E3">
              <w:rPr>
                <w:rFonts w:ascii="Courier New" w:hAnsi="Courier New" w:cs="Courier New"/>
                <w:color w:val="000000"/>
                <w:sz w:val="20"/>
                <w:szCs w:val="20"/>
                <w:highlight w:val="green"/>
                <w:lang w:val="fr-FR"/>
              </w:rPr>
              <w:t>request.getAttribute</w:t>
            </w:r>
            <w:proofErr w:type="spellEnd"/>
            <w:proofErr w:type="gramEnd"/>
            <w:r w:rsidRPr="000C76E3">
              <w:rPr>
                <w:rFonts w:ascii="Courier New" w:hAnsi="Courier New" w:cs="Courier New"/>
                <w:color w:val="000000"/>
                <w:sz w:val="20"/>
                <w:szCs w:val="20"/>
                <w:highlight w:val="green"/>
                <w:lang w:val="fr-FR"/>
              </w:rPr>
              <w:t>(</w:t>
            </w:r>
            <w:r w:rsidRPr="000C76E3">
              <w:rPr>
                <w:rFonts w:ascii="Courier New" w:hAnsi="Courier New" w:cs="Courier New"/>
                <w:color w:val="2A00FF"/>
                <w:sz w:val="20"/>
                <w:szCs w:val="20"/>
                <w:highlight w:val="green"/>
                <w:lang w:val="fr-FR"/>
              </w:rPr>
              <w:t>"</w:t>
            </w:r>
            <w:proofErr w:type="spellStart"/>
            <w:r w:rsidRPr="000C76E3">
              <w:rPr>
                <w:rFonts w:ascii="Courier New" w:hAnsi="Courier New" w:cs="Courier New"/>
                <w:color w:val="2A00FF"/>
                <w:sz w:val="20"/>
                <w:szCs w:val="20"/>
                <w:highlight w:val="green"/>
                <w:lang w:val="fr-FR"/>
              </w:rPr>
              <w:t>modele</w:t>
            </w:r>
            <w:proofErr w:type="spellEnd"/>
            <w:r w:rsidRPr="000C76E3">
              <w:rPr>
                <w:rFonts w:ascii="Courier New" w:hAnsi="Courier New" w:cs="Courier New"/>
                <w:color w:val="2A00FF"/>
                <w:sz w:val="20"/>
                <w:szCs w:val="20"/>
                <w:highlight w:val="green"/>
                <w:lang w:val="fr-FR"/>
              </w:rPr>
              <w:t>"</w:t>
            </w:r>
            <w:r w:rsidRPr="000C76E3">
              <w:rPr>
                <w:rFonts w:ascii="Courier New" w:hAnsi="Courier New" w:cs="Courier New"/>
                <w:color w:val="000000"/>
                <w:sz w:val="20"/>
                <w:szCs w:val="20"/>
                <w:highlight w:val="green"/>
                <w:lang w:val="fr-FR"/>
              </w:rPr>
              <w:t>);</w:t>
            </w:r>
          </w:p>
          <w:p w:rsidR="00D5719E" w:rsidRPr="00D5719E" w:rsidRDefault="00D5719E" w:rsidP="00D5719E">
            <w:pPr>
              <w:autoSpaceDE w:val="0"/>
              <w:autoSpaceDN w:val="0"/>
              <w:bidi w:val="0"/>
              <w:adjustRightInd w:val="0"/>
              <w:rPr>
                <w:rFonts w:ascii="Courier New" w:hAnsi="Courier New" w:cs="Courier New"/>
                <w:sz w:val="20"/>
                <w:szCs w:val="20"/>
              </w:rPr>
            </w:pPr>
            <w:r w:rsidRPr="00D5719E">
              <w:rPr>
                <w:rFonts w:ascii="Courier New" w:hAnsi="Courier New" w:cs="Courier New"/>
                <w:color w:val="BF5F3F"/>
                <w:sz w:val="20"/>
                <w:szCs w:val="20"/>
              </w:rPr>
              <w:t>%&gt;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r>
              <w:rPr>
                <w:rFonts w:ascii="Courier New" w:hAnsi="Courier New" w:cs="Courier New"/>
                <w:color w:val="008080"/>
                <w:sz w:val="20"/>
                <w:szCs w:val="20"/>
              </w:rPr>
              <w:t>*</w:t>
            </w:r>
          </w:p>
          <w:p w:rsidR="00D5719E" w:rsidRDefault="00D5719E" w:rsidP="00D5719E">
            <w:pPr>
              <w:autoSpaceDE w:val="0"/>
              <w:autoSpaceDN w:val="0"/>
              <w:bidi w:val="0"/>
              <w:adjustRightInd w:val="0"/>
              <w:rPr>
                <w:rFonts w:ascii="Courier New" w:hAnsi="Courier New" w:cs="Courier New"/>
                <w:color w:val="008080"/>
                <w:sz w:val="20"/>
                <w:szCs w:val="20"/>
              </w:rPr>
            </w:pP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"60%"</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lastRenderedPageBreak/>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Id </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0000"/>
                <w:sz w:val="20"/>
                <w:szCs w:val="20"/>
                <w:u w:val="single"/>
              </w:rPr>
              <w:t>Nom</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Descriptif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0000"/>
                <w:sz w:val="20"/>
                <w:szCs w:val="20"/>
                <w:u w:val="single"/>
              </w:rPr>
              <w:t>Prix</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Etat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Option</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&gt; list=</w:t>
            </w:r>
            <w:proofErr w:type="spellStart"/>
            <w:r>
              <w:rPr>
                <w:rFonts w:ascii="Courier New" w:hAnsi="Courier New" w:cs="Courier New"/>
                <w:color w:val="000000"/>
                <w:sz w:val="20"/>
                <w:szCs w:val="20"/>
              </w:rPr>
              <w:t>produits.getList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D05C72" w:rsidRDefault="00D05C72" w:rsidP="00D05C72">
            <w:pPr>
              <w:autoSpaceDE w:val="0"/>
              <w:autoSpaceDN w:val="0"/>
              <w:bidi w:val="0"/>
              <w:adjustRightInd w:val="0"/>
              <w:rPr>
                <w:rFonts w:ascii="Courier New" w:hAnsi="Courier New" w:cs="Courier New"/>
                <w:color w:val="000000"/>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list.hasNext</w:t>
            </w:r>
            <w:proofErr w:type="spellEnd"/>
            <w:r>
              <w:rPr>
                <w:rFonts w:ascii="Courier New" w:hAnsi="Courier New" w:cs="Courier New"/>
                <w:color w:val="000000"/>
                <w:sz w:val="20"/>
                <w:szCs w:val="20"/>
              </w:rPr>
              <w:t>())</w:t>
            </w:r>
          </w:p>
          <w:p w:rsidR="00D05C72" w:rsidRPr="00D05C72" w:rsidRDefault="00D05C72" w:rsidP="00D05C72">
            <w:pPr>
              <w:autoSpaceDE w:val="0"/>
              <w:autoSpaceDN w:val="0"/>
              <w:bidi w:val="0"/>
              <w:adjustRightInd w:val="0"/>
              <w:rPr>
                <w:rFonts w:ascii="Courier New" w:hAnsi="Courier New" w:cs="Courier New"/>
                <w:b/>
                <w:bCs/>
                <w:color w:val="FF0000"/>
                <w:sz w:val="28"/>
                <w:szCs w:val="28"/>
              </w:rPr>
            </w:pPr>
            <w:r w:rsidRPr="00D05C72">
              <w:rPr>
                <w:rFonts w:ascii="Courier New" w:hAnsi="Courier New" w:cs="Courier New"/>
                <w:b/>
                <w:bCs/>
                <w:color w:val="FF0000"/>
                <w:sz w:val="28"/>
                <w:szCs w:val="28"/>
              </w:rPr>
              <w:t>{</w:t>
            </w:r>
          </w:p>
          <w:p w:rsidR="00D05C72" w:rsidRDefault="00D05C72" w:rsidP="00D05C72">
            <w:pPr>
              <w:autoSpaceDE w:val="0"/>
              <w:autoSpaceDN w:val="0"/>
              <w:bidi w:val="0"/>
              <w:adjustRightInd w:val="0"/>
              <w:rPr>
                <w:rFonts w:ascii="Courier New" w:hAnsi="Courier New" w:cs="Courier New"/>
                <w:sz w:val="20"/>
                <w:szCs w:val="20"/>
              </w:rPr>
            </w:pP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 p=</w:t>
            </w:r>
            <w:proofErr w:type="spellStart"/>
            <w:proofErr w:type="gramStart"/>
            <w:r>
              <w:rPr>
                <w:rFonts w:ascii="Courier New" w:hAnsi="Courier New" w:cs="Courier New"/>
                <w:color w:val="000000"/>
                <w:sz w:val="20"/>
                <w:szCs w:val="20"/>
              </w:rPr>
              <w:t>list.next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BF5F3F"/>
                <w:sz w:val="20"/>
                <w:szCs w:val="20"/>
              </w:rPr>
              <w:t>%&gt;</w:t>
            </w:r>
          </w:p>
          <w:p w:rsidR="00D05C72" w:rsidRDefault="00D05C72" w:rsidP="00D05C72">
            <w:pPr>
              <w:autoSpaceDE w:val="0"/>
              <w:autoSpaceDN w:val="0"/>
              <w:bidi w:val="0"/>
              <w:adjustRightInd w:val="0"/>
              <w:rPr>
                <w:rFonts w:ascii="Courier New" w:hAnsi="Courier New" w:cs="Courier New"/>
                <w:sz w:val="20"/>
                <w:szCs w:val="20"/>
              </w:rPr>
            </w:pP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p.getId</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p.getNom</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p.getDesc</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p.getPrix</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p.getEtat</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prodServ</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"id</w:t>
            </w:r>
            <w:proofErr w:type="gramStart"/>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p.getId</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i/>
                <w:iCs/>
                <w:color w:val="2A00FF"/>
                <w:sz w:val="20"/>
                <w:szCs w:val="20"/>
              </w:rPr>
              <w:t>"</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"hidden"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"action"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supprimer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supprimer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BF5F3F"/>
                <w:sz w:val="20"/>
                <w:szCs w:val="20"/>
              </w:rPr>
              <w:t>&lt;%</w:t>
            </w:r>
            <w:r w:rsidRPr="00D05C72">
              <w:rPr>
                <w:rFonts w:ascii="Courier New" w:hAnsi="Courier New" w:cs="Courier New"/>
                <w:b/>
                <w:bCs/>
                <w:color w:val="FF0000"/>
                <w:sz w:val="24"/>
                <w:szCs w:val="24"/>
              </w:rPr>
              <w: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D05C72" w:rsidRDefault="00D05C72" w:rsidP="00D05C72">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rsidR="00D5719E" w:rsidRPr="00D26F00" w:rsidRDefault="00D05C72" w:rsidP="00D05C72">
            <w:pPr>
              <w:bidi w:val="0"/>
              <w:rPr>
                <w:b/>
                <w:bCs/>
                <w:noProof/>
                <w:sz w:val="24"/>
                <w:szCs w:val="24"/>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tc>
      </w:tr>
    </w:tbl>
    <w:p w:rsidR="00D5719E" w:rsidRDefault="00D05C72" w:rsidP="00D05C72">
      <w:pPr>
        <w:bidi w:val="0"/>
        <w:rPr>
          <w:b/>
          <w:bCs/>
          <w:noProof/>
          <w:sz w:val="24"/>
          <w:szCs w:val="24"/>
          <w:lang w:val="fr-FR"/>
        </w:rPr>
      </w:pPr>
      <w:r w:rsidRPr="00D26F00">
        <w:rPr>
          <w:b/>
          <w:bCs/>
          <w:noProof/>
          <w:sz w:val="24"/>
          <w:szCs w:val="24"/>
        </w:rPr>
        <w:lastRenderedPageBreak/>
        <w:t xml:space="preserve"> </w:t>
      </w:r>
      <w:r>
        <w:rPr>
          <w:b/>
          <w:bCs/>
          <w:noProof/>
          <w:sz w:val="24"/>
          <w:szCs w:val="24"/>
          <w:lang w:val="fr-FR"/>
        </w:rPr>
        <w:t xml:space="preserve">Note : il y 'aura un probleme qu niveau de synchronization entre remplissage de la liste et son affichage. Parfois on affiche la liste d'objet transmis qui n'est pas encore rempli </w:t>
      </w:r>
    </w:p>
    <w:p w:rsidR="00695749" w:rsidRPr="000632C2" w:rsidRDefault="00695749" w:rsidP="001C56A8">
      <w:pPr>
        <w:bidi w:val="0"/>
        <w:rPr>
          <w:b/>
          <w:bCs/>
          <w:noProof/>
          <w:sz w:val="24"/>
          <w:szCs w:val="24"/>
          <w:lang w:val="fr-FR"/>
        </w:rPr>
      </w:pPr>
      <w:r>
        <w:rPr>
          <w:b/>
          <w:bCs/>
          <w:noProof/>
          <w:sz w:val="24"/>
          <w:szCs w:val="24"/>
          <w:lang w:val="fr-FR"/>
        </w:rPr>
        <w:t xml:space="preserve">Pour remedier à ce problème on modifie code </w:t>
      </w:r>
      <w:r w:rsidR="001C56A8">
        <w:rPr>
          <w:b/>
          <w:bCs/>
          <w:noProof/>
          <w:sz w:val="24"/>
          <w:szCs w:val="24"/>
          <w:lang w:val="fr-FR"/>
        </w:rPr>
        <w:t>en instance l'objet produit directement à partir de la classe produit</w:t>
      </w:r>
      <w:r>
        <w:rPr>
          <w:b/>
          <w:bCs/>
          <w:noProof/>
          <w:sz w:val="24"/>
          <w:szCs w:val="24"/>
          <w:lang w:val="fr-FR"/>
        </w:rPr>
        <w:t xml:space="preserve"> </w:t>
      </w:r>
      <w:r w:rsidR="001C56A8">
        <w:rPr>
          <w:b/>
          <w:bCs/>
          <w:noProof/>
          <w:sz w:val="24"/>
          <w:szCs w:val="24"/>
          <w:lang w:val="fr-FR"/>
        </w:rPr>
        <w:t>si il ya problème de transmission de la liste d'objet produit identifié par modele</w:t>
      </w:r>
    </w:p>
    <w:p w:rsidR="00695749" w:rsidRPr="00806F38" w:rsidRDefault="00695749" w:rsidP="00695749">
      <w:pPr>
        <w:autoSpaceDE w:val="0"/>
        <w:autoSpaceDN w:val="0"/>
        <w:bidi w:val="0"/>
        <w:adjustRightInd w:val="0"/>
        <w:spacing w:after="0" w:line="240" w:lineRule="auto"/>
        <w:rPr>
          <w:rFonts w:ascii="Courier New" w:hAnsi="Courier New" w:cs="Courier New"/>
          <w:sz w:val="20"/>
          <w:szCs w:val="20"/>
          <w:lang w:val="fr-FR"/>
        </w:rPr>
      </w:pPr>
      <w:r w:rsidRPr="00806F38">
        <w:rPr>
          <w:rFonts w:ascii="Courier New" w:hAnsi="Courier New" w:cs="Courier New"/>
          <w:color w:val="BF5F3F"/>
          <w:sz w:val="20"/>
          <w:szCs w:val="20"/>
          <w:lang w:val="fr-FR"/>
        </w:rPr>
        <w:t>&lt;%</w:t>
      </w:r>
      <w:proofErr w:type="spellStart"/>
      <w:r w:rsidRPr="00806F38">
        <w:rPr>
          <w:rFonts w:ascii="Courier New" w:hAnsi="Courier New" w:cs="Courier New"/>
          <w:color w:val="000000"/>
          <w:sz w:val="20"/>
          <w:szCs w:val="20"/>
          <w:lang w:val="fr-FR"/>
        </w:rPr>
        <w:t>ProduitBeans</w:t>
      </w:r>
      <w:proofErr w:type="spellEnd"/>
      <w:r w:rsidRPr="00806F38">
        <w:rPr>
          <w:rFonts w:ascii="Courier New" w:hAnsi="Courier New" w:cs="Courier New"/>
          <w:color w:val="000000"/>
          <w:sz w:val="20"/>
          <w:szCs w:val="20"/>
          <w:lang w:val="fr-FR"/>
        </w:rPr>
        <w:t xml:space="preserve"> produits;</w:t>
      </w:r>
    </w:p>
    <w:p w:rsidR="00695749" w:rsidRPr="00D26F00" w:rsidRDefault="00695749" w:rsidP="00695749">
      <w:pPr>
        <w:autoSpaceDE w:val="0"/>
        <w:autoSpaceDN w:val="0"/>
        <w:bidi w:val="0"/>
        <w:adjustRightInd w:val="0"/>
        <w:spacing w:after="0" w:line="240" w:lineRule="auto"/>
        <w:rPr>
          <w:rFonts w:ascii="Courier New" w:hAnsi="Courier New" w:cs="Courier New"/>
          <w:sz w:val="20"/>
          <w:szCs w:val="20"/>
        </w:rPr>
      </w:pPr>
      <w:proofErr w:type="gramStart"/>
      <w:r w:rsidRPr="00D26F00">
        <w:rPr>
          <w:rFonts w:ascii="Courier New" w:hAnsi="Courier New" w:cs="Courier New"/>
          <w:b/>
          <w:bCs/>
          <w:color w:val="7F0055"/>
          <w:sz w:val="20"/>
          <w:szCs w:val="20"/>
        </w:rPr>
        <w:t>if</w:t>
      </w:r>
      <w:r w:rsidRPr="00D26F00">
        <w:rPr>
          <w:rFonts w:ascii="Courier New" w:hAnsi="Courier New" w:cs="Courier New"/>
          <w:color w:val="000000"/>
          <w:sz w:val="20"/>
          <w:szCs w:val="20"/>
        </w:rPr>
        <w:t>(</w:t>
      </w:r>
      <w:proofErr w:type="spellStart"/>
      <w:proofErr w:type="gramEnd"/>
      <w:r w:rsidRPr="00D26F00">
        <w:rPr>
          <w:rFonts w:ascii="Courier New" w:hAnsi="Courier New" w:cs="Courier New"/>
          <w:color w:val="000000"/>
          <w:sz w:val="20"/>
          <w:szCs w:val="20"/>
        </w:rPr>
        <w:t>request.getAttribute</w:t>
      </w:r>
      <w:proofErr w:type="spellEnd"/>
      <w:r w:rsidRPr="00D26F00">
        <w:rPr>
          <w:rFonts w:ascii="Courier New" w:hAnsi="Courier New" w:cs="Courier New"/>
          <w:color w:val="000000"/>
          <w:sz w:val="20"/>
          <w:szCs w:val="20"/>
        </w:rPr>
        <w:t>(</w:t>
      </w:r>
      <w:r w:rsidRPr="00D26F00">
        <w:rPr>
          <w:rFonts w:ascii="Courier New" w:hAnsi="Courier New" w:cs="Courier New"/>
          <w:color w:val="2A00FF"/>
          <w:sz w:val="20"/>
          <w:szCs w:val="20"/>
        </w:rPr>
        <w:t>"</w:t>
      </w:r>
      <w:proofErr w:type="spellStart"/>
      <w:r w:rsidRPr="00D26F00">
        <w:rPr>
          <w:rFonts w:ascii="Courier New" w:hAnsi="Courier New" w:cs="Courier New"/>
          <w:color w:val="2A00FF"/>
          <w:sz w:val="20"/>
          <w:szCs w:val="20"/>
        </w:rPr>
        <w:t>modele</w:t>
      </w:r>
      <w:proofErr w:type="spellEnd"/>
      <w:r w:rsidRPr="00D26F00">
        <w:rPr>
          <w:rFonts w:ascii="Courier New" w:hAnsi="Courier New" w:cs="Courier New"/>
          <w:color w:val="2A00FF"/>
          <w:sz w:val="20"/>
          <w:szCs w:val="20"/>
        </w:rPr>
        <w:t>"</w:t>
      </w:r>
      <w:r w:rsidRPr="00D26F00">
        <w:rPr>
          <w:rFonts w:ascii="Courier New" w:hAnsi="Courier New" w:cs="Courier New"/>
          <w:color w:val="000000"/>
          <w:sz w:val="20"/>
          <w:szCs w:val="20"/>
        </w:rPr>
        <w:t>)!=</w:t>
      </w:r>
      <w:r w:rsidRPr="00D26F00">
        <w:rPr>
          <w:rFonts w:ascii="Courier New" w:hAnsi="Courier New" w:cs="Courier New"/>
          <w:b/>
          <w:bCs/>
          <w:color w:val="7F0055"/>
          <w:sz w:val="20"/>
          <w:szCs w:val="20"/>
        </w:rPr>
        <w:t>null</w:t>
      </w:r>
      <w:r w:rsidRPr="00D26F00">
        <w:rPr>
          <w:rFonts w:ascii="Courier New" w:hAnsi="Courier New" w:cs="Courier New"/>
          <w:color w:val="000000"/>
          <w:sz w:val="20"/>
          <w:szCs w:val="20"/>
        </w:rPr>
        <w:t>){</w:t>
      </w:r>
    </w:p>
    <w:p w:rsidR="00695749" w:rsidRPr="00806F38" w:rsidRDefault="00695749" w:rsidP="00695749">
      <w:pPr>
        <w:autoSpaceDE w:val="0"/>
        <w:autoSpaceDN w:val="0"/>
        <w:bidi w:val="0"/>
        <w:adjustRightInd w:val="0"/>
        <w:spacing w:after="0" w:line="240" w:lineRule="auto"/>
        <w:rPr>
          <w:rFonts w:ascii="Courier New" w:hAnsi="Courier New" w:cs="Courier New"/>
          <w:sz w:val="20"/>
          <w:szCs w:val="20"/>
          <w:lang w:val="fr-FR"/>
        </w:rPr>
      </w:pPr>
      <w:r w:rsidRPr="00D26F00">
        <w:rPr>
          <w:rFonts w:ascii="Courier New" w:hAnsi="Courier New" w:cs="Courier New"/>
          <w:color w:val="000000"/>
          <w:sz w:val="20"/>
          <w:szCs w:val="20"/>
        </w:rPr>
        <w:tab/>
        <w:t xml:space="preserve"> </w:t>
      </w:r>
      <w:r w:rsidRPr="00806F38">
        <w:rPr>
          <w:rFonts w:ascii="Courier New" w:hAnsi="Courier New" w:cs="Courier New"/>
          <w:color w:val="000000"/>
          <w:sz w:val="20"/>
          <w:szCs w:val="20"/>
          <w:lang w:val="fr-FR"/>
        </w:rPr>
        <w:t>produits=(</w:t>
      </w:r>
      <w:proofErr w:type="spellStart"/>
      <w:r w:rsidRPr="00806F38">
        <w:rPr>
          <w:rFonts w:ascii="Courier New" w:hAnsi="Courier New" w:cs="Courier New"/>
          <w:color w:val="000000"/>
          <w:sz w:val="20"/>
          <w:szCs w:val="20"/>
          <w:lang w:val="fr-FR"/>
        </w:rPr>
        <w:t>ProduitBeans</w:t>
      </w:r>
      <w:proofErr w:type="spellEnd"/>
      <w:proofErr w:type="gramStart"/>
      <w:r w:rsidRPr="00806F38">
        <w:rPr>
          <w:rFonts w:ascii="Courier New" w:hAnsi="Courier New" w:cs="Courier New"/>
          <w:color w:val="000000"/>
          <w:sz w:val="20"/>
          <w:szCs w:val="20"/>
          <w:lang w:val="fr-FR"/>
        </w:rPr>
        <w:t>)</w:t>
      </w:r>
      <w:proofErr w:type="spellStart"/>
      <w:r w:rsidRPr="00806F38">
        <w:rPr>
          <w:rFonts w:ascii="Courier New" w:hAnsi="Courier New" w:cs="Courier New"/>
          <w:color w:val="000000"/>
          <w:sz w:val="20"/>
          <w:szCs w:val="20"/>
          <w:lang w:val="fr-FR"/>
        </w:rPr>
        <w:t>request.getAttribute</w:t>
      </w:r>
      <w:proofErr w:type="spellEnd"/>
      <w:proofErr w:type="gramEnd"/>
      <w:r w:rsidRPr="00806F38">
        <w:rPr>
          <w:rFonts w:ascii="Courier New" w:hAnsi="Courier New" w:cs="Courier New"/>
          <w:color w:val="000000"/>
          <w:sz w:val="20"/>
          <w:szCs w:val="20"/>
          <w:lang w:val="fr-FR"/>
        </w:rPr>
        <w:t>(</w:t>
      </w:r>
      <w:r w:rsidRPr="00806F38">
        <w:rPr>
          <w:rFonts w:ascii="Courier New" w:hAnsi="Courier New" w:cs="Courier New"/>
          <w:color w:val="2A00FF"/>
          <w:sz w:val="20"/>
          <w:szCs w:val="20"/>
          <w:lang w:val="fr-FR"/>
        </w:rPr>
        <w:t>"</w:t>
      </w:r>
      <w:proofErr w:type="spellStart"/>
      <w:r w:rsidRPr="00806F38">
        <w:rPr>
          <w:rFonts w:ascii="Courier New" w:hAnsi="Courier New" w:cs="Courier New"/>
          <w:color w:val="2A00FF"/>
          <w:sz w:val="20"/>
          <w:szCs w:val="20"/>
          <w:lang w:val="fr-FR"/>
        </w:rPr>
        <w:t>modele</w:t>
      </w:r>
      <w:proofErr w:type="spellEnd"/>
      <w:r w:rsidRPr="00806F38">
        <w:rPr>
          <w:rFonts w:ascii="Courier New" w:hAnsi="Courier New" w:cs="Courier New"/>
          <w:color w:val="2A00FF"/>
          <w:sz w:val="20"/>
          <w:szCs w:val="20"/>
          <w:lang w:val="fr-FR"/>
        </w:rPr>
        <w:t>"</w:t>
      </w:r>
      <w:r w:rsidRPr="00806F38">
        <w:rPr>
          <w:rFonts w:ascii="Courier New" w:hAnsi="Courier New" w:cs="Courier New"/>
          <w:color w:val="000000"/>
          <w:sz w:val="20"/>
          <w:szCs w:val="20"/>
          <w:lang w:val="fr-FR"/>
        </w:rPr>
        <w:t>);}</w:t>
      </w:r>
    </w:p>
    <w:p w:rsidR="00695749" w:rsidRPr="00D26F00" w:rsidRDefault="00695749" w:rsidP="00695749">
      <w:pPr>
        <w:autoSpaceDE w:val="0"/>
        <w:autoSpaceDN w:val="0"/>
        <w:bidi w:val="0"/>
        <w:adjustRightInd w:val="0"/>
        <w:spacing w:after="0" w:line="240" w:lineRule="auto"/>
        <w:rPr>
          <w:rFonts w:ascii="Courier New" w:hAnsi="Courier New" w:cs="Courier New"/>
          <w:sz w:val="20"/>
          <w:szCs w:val="20"/>
          <w:lang w:val="fr-FR"/>
        </w:rPr>
      </w:pPr>
      <w:proofErr w:type="spellStart"/>
      <w:proofErr w:type="gramStart"/>
      <w:r w:rsidRPr="00D26F00">
        <w:rPr>
          <w:rFonts w:ascii="Courier New" w:hAnsi="Courier New" w:cs="Courier New"/>
          <w:b/>
          <w:bCs/>
          <w:color w:val="7F0055"/>
          <w:sz w:val="20"/>
          <w:szCs w:val="20"/>
          <w:lang w:val="fr-FR"/>
        </w:rPr>
        <w:t>else</w:t>
      </w:r>
      <w:proofErr w:type="spellEnd"/>
      <w:proofErr w:type="gramEnd"/>
    </w:p>
    <w:p w:rsidR="00695749" w:rsidRPr="001C56A8" w:rsidRDefault="00695749" w:rsidP="00695749">
      <w:pPr>
        <w:autoSpaceDE w:val="0"/>
        <w:autoSpaceDN w:val="0"/>
        <w:bidi w:val="0"/>
        <w:adjustRightInd w:val="0"/>
        <w:spacing w:after="0" w:line="240" w:lineRule="auto"/>
        <w:rPr>
          <w:rFonts w:ascii="Courier New" w:hAnsi="Courier New" w:cs="Courier New"/>
          <w:sz w:val="20"/>
          <w:szCs w:val="20"/>
          <w:lang w:val="fr-FR"/>
        </w:rPr>
      </w:pPr>
      <w:r w:rsidRPr="00D26F00">
        <w:rPr>
          <w:rFonts w:ascii="Courier New" w:hAnsi="Courier New" w:cs="Courier New"/>
          <w:color w:val="000000"/>
          <w:sz w:val="20"/>
          <w:szCs w:val="20"/>
          <w:lang w:val="fr-FR"/>
        </w:rPr>
        <w:tab/>
      </w:r>
      <w:proofErr w:type="gramStart"/>
      <w:r w:rsidRPr="001C56A8">
        <w:rPr>
          <w:rFonts w:ascii="Courier New" w:hAnsi="Courier New" w:cs="Courier New"/>
          <w:color w:val="000000"/>
          <w:sz w:val="20"/>
          <w:szCs w:val="20"/>
          <w:lang w:val="fr-FR"/>
        </w:rPr>
        <w:t>{ produits</w:t>
      </w:r>
      <w:proofErr w:type="gramEnd"/>
      <w:r w:rsidRPr="001C56A8">
        <w:rPr>
          <w:rFonts w:ascii="Courier New" w:hAnsi="Courier New" w:cs="Courier New"/>
          <w:color w:val="000000"/>
          <w:sz w:val="20"/>
          <w:szCs w:val="20"/>
          <w:lang w:val="fr-FR"/>
        </w:rPr>
        <w:t>=</w:t>
      </w:r>
      <w:r w:rsidRPr="001C56A8">
        <w:rPr>
          <w:rFonts w:ascii="Courier New" w:hAnsi="Courier New" w:cs="Courier New"/>
          <w:b/>
          <w:bCs/>
          <w:color w:val="7F0055"/>
          <w:sz w:val="20"/>
          <w:szCs w:val="20"/>
          <w:lang w:val="fr-FR"/>
        </w:rPr>
        <w:t>new</w:t>
      </w:r>
      <w:r w:rsidRPr="001C56A8">
        <w:rPr>
          <w:rFonts w:ascii="Courier New" w:hAnsi="Courier New" w:cs="Courier New"/>
          <w:color w:val="000000"/>
          <w:sz w:val="20"/>
          <w:szCs w:val="20"/>
          <w:lang w:val="fr-FR"/>
        </w:rPr>
        <w:t xml:space="preserve"> </w:t>
      </w:r>
      <w:proofErr w:type="spellStart"/>
      <w:r w:rsidRPr="001C56A8">
        <w:rPr>
          <w:rFonts w:ascii="Courier New" w:hAnsi="Courier New" w:cs="Courier New"/>
          <w:color w:val="000000"/>
          <w:sz w:val="20"/>
          <w:szCs w:val="20"/>
          <w:lang w:val="fr-FR"/>
        </w:rPr>
        <w:t>ProduitBeans</w:t>
      </w:r>
      <w:proofErr w:type="spellEnd"/>
      <w:r w:rsidRPr="001C56A8">
        <w:rPr>
          <w:rFonts w:ascii="Courier New" w:hAnsi="Courier New" w:cs="Courier New"/>
          <w:color w:val="000000"/>
          <w:sz w:val="20"/>
          <w:szCs w:val="20"/>
          <w:lang w:val="fr-FR"/>
        </w:rPr>
        <w:t>();}</w:t>
      </w:r>
      <w:r w:rsidR="001C56A8" w:rsidRPr="001C56A8">
        <w:rPr>
          <w:rFonts w:ascii="Courier New" w:hAnsi="Courier New" w:cs="Courier New"/>
          <w:sz w:val="20"/>
          <w:szCs w:val="20"/>
          <w:lang w:val="fr-FR"/>
        </w:rPr>
        <w:t xml:space="preserve"> // </w:t>
      </w:r>
      <w:proofErr w:type="gramStart"/>
      <w:r w:rsidR="001C56A8" w:rsidRPr="001C56A8">
        <w:rPr>
          <w:rFonts w:ascii="Courier New" w:hAnsi="Courier New" w:cs="Courier New"/>
          <w:sz w:val="20"/>
          <w:szCs w:val="20"/>
          <w:lang w:val="fr-FR"/>
        </w:rPr>
        <w:t>instanciation</w:t>
      </w:r>
      <w:proofErr w:type="gramEnd"/>
      <w:r w:rsidR="001C56A8" w:rsidRPr="001C56A8">
        <w:rPr>
          <w:rFonts w:ascii="Courier New" w:hAnsi="Courier New" w:cs="Courier New"/>
          <w:sz w:val="20"/>
          <w:szCs w:val="20"/>
          <w:lang w:val="fr-FR"/>
        </w:rPr>
        <w:t xml:space="preserve"> d</w:t>
      </w:r>
      <w:r w:rsidR="001C56A8">
        <w:rPr>
          <w:rFonts w:ascii="Courier New" w:hAnsi="Courier New" w:cs="Courier New"/>
          <w:sz w:val="20"/>
          <w:szCs w:val="20"/>
          <w:lang w:val="fr-FR"/>
        </w:rPr>
        <w:t>irecte à partir d'une classe</w:t>
      </w:r>
    </w:p>
    <w:p w:rsidR="00695749" w:rsidRPr="001C56A8" w:rsidRDefault="00695749" w:rsidP="00695749">
      <w:pPr>
        <w:autoSpaceDE w:val="0"/>
        <w:autoSpaceDN w:val="0"/>
        <w:bidi w:val="0"/>
        <w:adjustRightInd w:val="0"/>
        <w:spacing w:after="0" w:line="240" w:lineRule="auto"/>
        <w:rPr>
          <w:rFonts w:ascii="Courier New" w:hAnsi="Courier New" w:cs="Courier New"/>
          <w:sz w:val="20"/>
          <w:szCs w:val="20"/>
          <w:lang w:val="fr-FR"/>
        </w:rPr>
      </w:pPr>
    </w:p>
    <w:p w:rsidR="00695749" w:rsidRPr="001C56A8" w:rsidRDefault="00695749" w:rsidP="00695749">
      <w:pPr>
        <w:autoSpaceDE w:val="0"/>
        <w:autoSpaceDN w:val="0"/>
        <w:bidi w:val="0"/>
        <w:adjustRightInd w:val="0"/>
        <w:spacing w:after="0" w:line="240" w:lineRule="auto"/>
        <w:rPr>
          <w:rFonts w:ascii="Courier New" w:hAnsi="Courier New" w:cs="Courier New"/>
          <w:sz w:val="20"/>
          <w:szCs w:val="20"/>
        </w:rPr>
      </w:pPr>
      <w:r w:rsidRPr="001C56A8">
        <w:rPr>
          <w:rFonts w:ascii="Courier New" w:hAnsi="Courier New" w:cs="Courier New"/>
          <w:color w:val="BF5F3F"/>
          <w:sz w:val="20"/>
          <w:szCs w:val="20"/>
        </w:rPr>
        <w:t>%&gt;</w:t>
      </w:r>
    </w:p>
    <w:p w:rsidR="00AE7676" w:rsidRDefault="00AE7676" w:rsidP="0072205D">
      <w:pPr>
        <w:autoSpaceDE w:val="0"/>
        <w:autoSpaceDN w:val="0"/>
        <w:bidi w:val="0"/>
        <w:adjustRightInd w:val="0"/>
        <w:rPr>
          <w:rFonts w:ascii="Courier New" w:hAnsi="Courier New" w:cs="Courier New"/>
          <w:color w:val="3F7F5F"/>
          <w:sz w:val="20"/>
          <w:szCs w:val="20"/>
        </w:rPr>
      </w:pPr>
      <w:r>
        <w:rPr>
          <w:rFonts w:ascii="Courier New" w:hAnsi="Courier New" w:cs="Courier New"/>
          <w:color w:val="3F7F5F"/>
          <w:sz w:val="20"/>
          <w:szCs w:val="20"/>
        </w:rPr>
        <w:t xml:space="preserve"> </w:t>
      </w:r>
      <w:r w:rsidR="0072205D">
        <w:rPr>
          <w:rFonts w:ascii="Courier New" w:hAnsi="Courier New" w:cs="Courier New"/>
          <w:color w:val="3F7F5F"/>
          <w:sz w:val="20"/>
          <w:szCs w:val="20"/>
          <w:lang w:val="fr-FR"/>
        </w:rPr>
        <w:t xml:space="preserve"> 1iere </w:t>
      </w:r>
      <w:r w:rsidR="0072205D">
        <w:rPr>
          <w:rFonts w:ascii="Courier New" w:hAnsi="Courier New" w:cs="Courier New"/>
          <w:color w:val="3F7F5F"/>
          <w:sz w:val="20"/>
          <w:szCs w:val="20"/>
        </w:rPr>
        <w:t xml:space="preserve">Execution </w:t>
      </w:r>
    </w:p>
    <w:p w:rsidR="00D721B6" w:rsidRPr="001C56A8" w:rsidRDefault="00CA0429" w:rsidP="0072205D">
      <w:pPr>
        <w:autoSpaceDE w:val="0"/>
        <w:autoSpaceDN w:val="0"/>
        <w:bidi w:val="0"/>
        <w:adjustRightInd w:val="0"/>
        <w:jc w:val="center"/>
        <w:rPr>
          <w:rFonts w:ascii="Courier New" w:hAnsi="Courier New" w:cs="Courier New"/>
          <w:sz w:val="20"/>
          <w:szCs w:val="20"/>
        </w:rPr>
      </w:pPr>
      <w:r>
        <w:rPr>
          <w:rFonts w:ascii="Courier New" w:hAnsi="Courier New" w:cs="Courier New"/>
          <w:noProof/>
          <w:sz w:val="20"/>
          <w:szCs w:val="20"/>
        </w:rPr>
        <w:drawing>
          <wp:inline distT="0" distB="0" distL="0" distR="0">
            <wp:extent cx="4299585" cy="1828800"/>
            <wp:effectExtent l="19050" t="0" r="5715"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99585" cy="1828800"/>
                    </a:xfrm>
                    <a:prstGeom prst="rect">
                      <a:avLst/>
                    </a:prstGeom>
                    <a:noFill/>
                    <a:ln w="9525">
                      <a:noFill/>
                      <a:miter lim="800000"/>
                      <a:headEnd/>
                      <a:tailEnd/>
                    </a:ln>
                  </pic:spPr>
                </pic:pic>
              </a:graphicData>
            </a:graphic>
          </wp:inline>
        </w:drawing>
      </w:r>
    </w:p>
    <w:p w:rsidR="00D721B6" w:rsidRDefault="0072205D" w:rsidP="00D721B6">
      <w:pPr>
        <w:bidi w:val="0"/>
        <w:rPr>
          <w:b/>
          <w:bCs/>
          <w:noProof/>
          <w:sz w:val="24"/>
          <w:szCs w:val="24"/>
          <w:lang w:val="fr-FR"/>
        </w:rPr>
      </w:pPr>
      <w:r>
        <w:rPr>
          <w:b/>
          <w:bCs/>
          <w:noProof/>
          <w:sz w:val="24"/>
          <w:szCs w:val="24"/>
        </w:rPr>
        <w:t xml:space="preserve">2 </w:t>
      </w:r>
      <w:r>
        <w:rPr>
          <w:b/>
          <w:bCs/>
          <w:noProof/>
          <w:sz w:val="24"/>
          <w:szCs w:val="24"/>
          <w:lang w:val="fr-FR"/>
        </w:rPr>
        <w:t>éme exécution</w:t>
      </w:r>
    </w:p>
    <w:p w:rsidR="0072205D" w:rsidRPr="0072205D" w:rsidRDefault="00CA0429" w:rsidP="0072205D">
      <w:pPr>
        <w:bidi w:val="0"/>
        <w:jc w:val="center"/>
        <w:rPr>
          <w:b/>
          <w:bCs/>
          <w:noProof/>
          <w:sz w:val="24"/>
          <w:szCs w:val="24"/>
          <w:lang w:val="fr-FR"/>
        </w:rPr>
      </w:pPr>
      <w:r>
        <w:rPr>
          <w:b/>
          <w:bCs/>
          <w:noProof/>
          <w:sz w:val="24"/>
          <w:szCs w:val="24"/>
        </w:rPr>
        <w:lastRenderedPageBreak/>
        <w:drawing>
          <wp:inline distT="0" distB="0" distL="0" distR="0">
            <wp:extent cx="4404995" cy="1908175"/>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404995" cy="1908175"/>
                    </a:xfrm>
                    <a:prstGeom prst="rect">
                      <a:avLst/>
                    </a:prstGeom>
                    <a:noFill/>
                    <a:ln w="9525">
                      <a:noFill/>
                      <a:miter lim="800000"/>
                      <a:headEnd/>
                      <a:tailEnd/>
                    </a:ln>
                  </pic:spPr>
                </pic:pic>
              </a:graphicData>
            </a:graphic>
          </wp:inline>
        </w:drawing>
      </w:r>
    </w:p>
    <w:p w:rsidR="00CA0429" w:rsidRDefault="0072205D" w:rsidP="00F579C2">
      <w:pPr>
        <w:bidi w:val="0"/>
        <w:rPr>
          <w:b/>
          <w:bCs/>
          <w:noProof/>
          <w:sz w:val="24"/>
          <w:szCs w:val="24"/>
          <w:lang w:val="fr-FR"/>
        </w:rPr>
      </w:pPr>
      <w:r w:rsidRPr="0072205D">
        <w:rPr>
          <w:b/>
          <w:bCs/>
          <w:noProof/>
          <w:sz w:val="24"/>
          <w:szCs w:val="24"/>
          <w:lang w:val="fr-FR"/>
        </w:rPr>
        <w:t>On re</w:t>
      </w:r>
      <w:r>
        <w:rPr>
          <w:b/>
          <w:bCs/>
          <w:noProof/>
          <w:sz w:val="24"/>
          <w:szCs w:val="24"/>
          <w:lang w:val="fr-FR"/>
        </w:rPr>
        <w:t>marque qu'il affiche juste le dernier objet</w:t>
      </w:r>
      <w:r w:rsidR="00513075">
        <w:rPr>
          <w:b/>
          <w:bCs/>
          <w:noProof/>
          <w:sz w:val="24"/>
          <w:szCs w:val="24"/>
          <w:lang w:val="fr-FR"/>
        </w:rPr>
        <w:t xml:space="preserve"> et non pas tous les objets saisis. Ce problème es</w:t>
      </w:r>
      <w:r w:rsidR="00F579C2">
        <w:rPr>
          <w:b/>
          <w:bCs/>
          <w:noProof/>
          <w:sz w:val="24"/>
          <w:szCs w:val="24"/>
          <w:lang w:val="fr-FR"/>
        </w:rPr>
        <w:t>t</w:t>
      </w:r>
      <w:r w:rsidR="00513075">
        <w:rPr>
          <w:b/>
          <w:bCs/>
          <w:noProof/>
          <w:sz w:val="24"/>
          <w:szCs w:val="24"/>
          <w:lang w:val="fr-FR"/>
        </w:rPr>
        <w:t xml:space="preserve"> du au fait qu'on crée  une liste au </w:t>
      </w:r>
      <w:r w:rsidR="00F579C2">
        <w:rPr>
          <w:b/>
          <w:bCs/>
          <w:noProof/>
          <w:sz w:val="24"/>
          <w:szCs w:val="24"/>
          <w:lang w:val="fr-FR"/>
        </w:rPr>
        <w:t>même m</w:t>
      </w:r>
      <w:r w:rsidR="00513075">
        <w:rPr>
          <w:b/>
          <w:bCs/>
          <w:noProof/>
          <w:sz w:val="24"/>
          <w:szCs w:val="24"/>
          <w:lang w:val="fr-FR"/>
        </w:rPr>
        <w:t xml:space="preserve">oment que la creation d'un objet alors qu'il faut une seul liste suceptible de contenir plusieur objet. Pour corriger ce problème on va créer une seul </w:t>
      </w:r>
      <w:r w:rsidR="00CA0429">
        <w:rPr>
          <w:b/>
          <w:bCs/>
          <w:noProof/>
          <w:sz w:val="24"/>
          <w:szCs w:val="24"/>
          <w:lang w:val="fr-FR"/>
        </w:rPr>
        <w:t>instance d</w:t>
      </w:r>
      <w:r w:rsidR="00F579C2">
        <w:rPr>
          <w:b/>
          <w:bCs/>
          <w:noProof/>
          <w:sz w:val="24"/>
          <w:szCs w:val="24"/>
          <w:lang w:val="fr-FR"/>
        </w:rPr>
        <w:t>e</w:t>
      </w:r>
      <w:r w:rsidR="00CA0429">
        <w:rPr>
          <w:b/>
          <w:bCs/>
          <w:noProof/>
          <w:sz w:val="24"/>
          <w:szCs w:val="24"/>
          <w:lang w:val="fr-FR"/>
        </w:rPr>
        <w:t xml:space="preserve"> la classe service</w:t>
      </w:r>
      <w:r w:rsidR="00F579C2">
        <w:rPr>
          <w:b/>
          <w:bCs/>
          <w:noProof/>
          <w:sz w:val="24"/>
          <w:szCs w:val="24"/>
          <w:lang w:val="fr-FR"/>
        </w:rPr>
        <w:t>s.java</w:t>
      </w:r>
      <w:r w:rsidR="00CA0429">
        <w:rPr>
          <w:b/>
          <w:bCs/>
          <w:noProof/>
          <w:sz w:val="24"/>
          <w:szCs w:val="24"/>
          <w:lang w:val="fr-FR"/>
        </w:rPr>
        <w:t>. Il faut rappeler que classe services</w:t>
      </w:r>
      <w:r w:rsidR="00F579C2">
        <w:rPr>
          <w:b/>
          <w:bCs/>
          <w:noProof/>
          <w:sz w:val="24"/>
          <w:szCs w:val="24"/>
          <w:lang w:val="fr-FR"/>
        </w:rPr>
        <w:t>.java</w:t>
      </w:r>
      <w:r w:rsidR="00CA0429">
        <w:rPr>
          <w:b/>
          <w:bCs/>
          <w:noProof/>
          <w:sz w:val="24"/>
          <w:szCs w:val="24"/>
          <w:lang w:val="fr-FR"/>
        </w:rPr>
        <w:t xml:space="preserve"> propose d'ajouter des objets</w:t>
      </w:r>
      <w:r w:rsidR="00F579C2">
        <w:rPr>
          <w:b/>
          <w:bCs/>
          <w:noProof/>
          <w:sz w:val="24"/>
          <w:szCs w:val="24"/>
          <w:lang w:val="fr-FR"/>
        </w:rPr>
        <w:t xml:space="preserve"> produits </w:t>
      </w:r>
      <w:r w:rsidR="00CA0429">
        <w:rPr>
          <w:b/>
          <w:bCs/>
          <w:noProof/>
          <w:sz w:val="24"/>
          <w:szCs w:val="24"/>
          <w:lang w:val="fr-FR"/>
        </w:rPr>
        <w:t>à une liste.</w:t>
      </w:r>
    </w:p>
    <w:p w:rsidR="001527A5" w:rsidRDefault="00CA0429" w:rsidP="00F579C2">
      <w:pPr>
        <w:bidi w:val="0"/>
        <w:rPr>
          <w:b/>
          <w:bCs/>
          <w:noProof/>
          <w:sz w:val="24"/>
          <w:szCs w:val="24"/>
          <w:lang w:val="fr-FR"/>
        </w:rPr>
      </w:pPr>
      <w:r>
        <w:rPr>
          <w:b/>
          <w:bCs/>
          <w:noProof/>
          <w:sz w:val="24"/>
          <w:szCs w:val="24"/>
          <w:lang w:val="fr-FR"/>
        </w:rPr>
        <w:t>Pour corriger ce problème on va instancier une seul fois l'objet services, pour cela on effectuer l'op</w:t>
      </w:r>
      <w:r w:rsidR="00F579C2">
        <w:rPr>
          <w:b/>
          <w:bCs/>
          <w:noProof/>
          <w:sz w:val="24"/>
          <w:szCs w:val="24"/>
          <w:lang w:val="fr-FR"/>
        </w:rPr>
        <w:t>é</w:t>
      </w:r>
      <w:r>
        <w:rPr>
          <w:b/>
          <w:bCs/>
          <w:noProof/>
          <w:sz w:val="24"/>
          <w:szCs w:val="24"/>
          <w:lang w:val="fr-FR"/>
        </w:rPr>
        <w:t>ration d'instanciation dans la méthode init() du servlet</w:t>
      </w:r>
      <w:r w:rsidR="00F579C2">
        <w:rPr>
          <w:b/>
          <w:bCs/>
          <w:noProof/>
          <w:sz w:val="24"/>
          <w:szCs w:val="24"/>
          <w:lang w:val="fr-FR"/>
        </w:rPr>
        <w:t>. On sait que la servlet appel la méthode init() une seul fois et non pas à chaque requête de l'utilisateur.</w:t>
      </w:r>
    </w:p>
    <w:p w:rsidR="002F6F9C" w:rsidRDefault="002F6F9C" w:rsidP="002F6F9C">
      <w:pPr>
        <w:bidi w:val="0"/>
        <w:rPr>
          <w:b/>
          <w:bCs/>
          <w:noProof/>
          <w:sz w:val="24"/>
          <w:szCs w:val="24"/>
          <w:lang w:val="fr-FR"/>
        </w:rPr>
      </w:pPr>
      <w:r>
        <w:rPr>
          <w:b/>
          <w:bCs/>
          <w:noProof/>
          <w:sz w:val="24"/>
          <w:szCs w:val="24"/>
          <w:lang w:val="fr-FR"/>
        </w:rPr>
        <w:t>On va modifier le servlet de la façons suivante:</w:t>
      </w:r>
    </w:p>
    <w:tbl>
      <w:tblPr>
        <w:tblStyle w:val="Grilledutableau"/>
        <w:tblW w:w="0" w:type="auto"/>
        <w:tblLook w:val="04A0"/>
      </w:tblPr>
      <w:tblGrid>
        <w:gridCol w:w="10682"/>
      </w:tblGrid>
      <w:tr w:rsidR="008C7071" w:rsidTr="008C7071">
        <w:tc>
          <w:tcPr>
            <w:tcW w:w="10682" w:type="dxa"/>
          </w:tcPr>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package</w:t>
            </w:r>
            <w:r w:rsidRPr="00473922">
              <w:rPr>
                <w:rFonts w:ascii="Courier New" w:hAnsi="Courier New" w:cs="Courier New"/>
                <w:color w:val="000000"/>
                <w:sz w:val="20"/>
                <w:szCs w:val="20"/>
                <w:lang w:val="fr-FR"/>
              </w:rPr>
              <w:t xml:space="preserve"> fsa.ac.ma;</w:t>
            </w:r>
          </w:p>
          <w:p w:rsidR="008C7071" w:rsidRPr="00473922" w:rsidRDefault="008C7071" w:rsidP="008C7071">
            <w:pPr>
              <w:autoSpaceDE w:val="0"/>
              <w:autoSpaceDN w:val="0"/>
              <w:bidi w:val="0"/>
              <w:adjustRightInd w:val="0"/>
              <w:rPr>
                <w:rFonts w:ascii="Courier New" w:hAnsi="Courier New" w:cs="Courier New"/>
                <w:sz w:val="20"/>
                <w:szCs w:val="20"/>
                <w:lang w:val="fr-FR"/>
              </w:rPr>
            </w:pP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java.io.IOException;</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r w:rsidRPr="00473922">
              <w:rPr>
                <w:rFonts w:ascii="Courier New" w:hAnsi="Courier New" w:cs="Courier New"/>
                <w:color w:val="000000"/>
                <w:sz w:val="20"/>
                <w:szCs w:val="20"/>
                <w:u w:val="single"/>
                <w:lang w:val="fr-FR"/>
              </w:rPr>
              <w:t>java.io.PrintWriter</w:t>
            </w:r>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u w:val="single"/>
                <w:lang w:val="fr-FR"/>
              </w:rPr>
              <w:t>java.util.Iterator</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javax.servlet.ServletException</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javax.servlet.http.HttpServletRequest</w:t>
            </w:r>
            <w:proofErr w:type="spellEnd"/>
            <w:r w:rsidRPr="00473922">
              <w:rPr>
                <w:rFonts w:ascii="Courier New" w:hAnsi="Courier New" w:cs="Courier New"/>
                <w:color w:val="000000"/>
                <w:sz w:val="20"/>
                <w:szCs w:val="20"/>
                <w:lang w:val="fr-FR"/>
              </w:rPr>
              <w:t>;</w:t>
            </w:r>
          </w:p>
          <w:p w:rsidR="008C7071"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javax.servlet.http.HttpServletResponse</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javax.servlet.annotation.WebServlet</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metier.Produit</w:t>
            </w:r>
            <w:proofErr w:type="spellEnd"/>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b/>
                <w:bCs/>
                <w:color w:val="7F0055"/>
                <w:sz w:val="20"/>
                <w:szCs w:val="20"/>
                <w:lang w:val="fr-FR"/>
              </w:rPr>
              <w:t>import</w:t>
            </w:r>
            <w:r w:rsidRPr="00473922">
              <w:rPr>
                <w:rFonts w:ascii="Courier New" w:hAnsi="Courier New" w:cs="Courier New"/>
                <w:color w:val="000000"/>
                <w:sz w:val="20"/>
                <w:szCs w:val="20"/>
                <w:lang w:val="fr-FR"/>
              </w:rPr>
              <w:t xml:space="preserve"> fsa.ac.ma.ProduitBeans;</w:t>
            </w:r>
          </w:p>
          <w:p w:rsidR="008C7071" w:rsidRPr="004E4982" w:rsidRDefault="008C7071" w:rsidP="008C7071">
            <w:pPr>
              <w:autoSpaceDE w:val="0"/>
              <w:autoSpaceDN w:val="0"/>
              <w:bidi w:val="0"/>
              <w:adjustRightInd w:val="0"/>
              <w:rPr>
                <w:rFonts w:ascii="Courier New" w:hAnsi="Courier New" w:cs="Courier New"/>
                <w:sz w:val="20"/>
                <w:szCs w:val="20"/>
                <w:lang w:val="fr-FR"/>
              </w:rPr>
            </w:pPr>
            <w:r w:rsidRPr="004E4982">
              <w:rPr>
                <w:rFonts w:ascii="Courier New" w:hAnsi="Courier New" w:cs="Courier New"/>
                <w:b/>
                <w:bCs/>
                <w:color w:val="7F0055"/>
                <w:sz w:val="20"/>
                <w:szCs w:val="20"/>
                <w:lang w:val="fr-FR"/>
              </w:rPr>
              <w:t>import</w:t>
            </w:r>
            <w:r w:rsidRPr="004E4982">
              <w:rPr>
                <w:rFonts w:ascii="Courier New" w:hAnsi="Courier New" w:cs="Courier New"/>
                <w:color w:val="000000"/>
                <w:sz w:val="20"/>
                <w:szCs w:val="20"/>
                <w:lang w:val="fr-FR"/>
              </w:rPr>
              <w:t xml:space="preserve"> </w:t>
            </w:r>
            <w:proofErr w:type="spellStart"/>
            <w:r w:rsidRPr="004E4982">
              <w:rPr>
                <w:rFonts w:ascii="Courier New" w:hAnsi="Courier New" w:cs="Courier New"/>
                <w:color w:val="000000"/>
                <w:sz w:val="20"/>
                <w:szCs w:val="20"/>
                <w:lang w:val="fr-FR"/>
              </w:rPr>
              <w:t>metier.services</w:t>
            </w:r>
            <w:proofErr w:type="spellEnd"/>
            <w:r w:rsidRPr="004E4982">
              <w:rPr>
                <w:rFonts w:ascii="Courier New" w:hAnsi="Courier New" w:cs="Courier New"/>
                <w:color w:val="000000"/>
                <w:sz w:val="20"/>
                <w:szCs w:val="20"/>
                <w:lang w:val="fr-FR"/>
              </w:rPr>
              <w:t>;</w:t>
            </w:r>
          </w:p>
          <w:p w:rsidR="008C7071" w:rsidRPr="004E4982" w:rsidRDefault="008C7071" w:rsidP="008C7071">
            <w:pPr>
              <w:autoSpaceDE w:val="0"/>
              <w:autoSpaceDN w:val="0"/>
              <w:bidi w:val="0"/>
              <w:adjustRightInd w:val="0"/>
              <w:rPr>
                <w:rFonts w:ascii="Courier New" w:hAnsi="Courier New" w:cs="Courier New"/>
                <w:sz w:val="20"/>
                <w:szCs w:val="20"/>
                <w:lang w:val="fr-FR"/>
              </w:rPr>
            </w:pPr>
          </w:p>
          <w:p w:rsidR="008C7071" w:rsidRPr="004E4982" w:rsidRDefault="008C7071" w:rsidP="008C7071">
            <w:pPr>
              <w:autoSpaceDE w:val="0"/>
              <w:autoSpaceDN w:val="0"/>
              <w:bidi w:val="0"/>
              <w:adjustRightInd w:val="0"/>
              <w:rPr>
                <w:rFonts w:ascii="Courier New" w:hAnsi="Courier New" w:cs="Courier New"/>
                <w:sz w:val="20"/>
                <w:szCs w:val="20"/>
                <w:lang w:val="fr-FR"/>
              </w:rPr>
            </w:pPr>
            <w:r w:rsidRPr="004E4982">
              <w:rPr>
                <w:rFonts w:ascii="Courier New" w:hAnsi="Courier New" w:cs="Courier New"/>
                <w:color w:val="646464"/>
                <w:sz w:val="20"/>
                <w:szCs w:val="20"/>
                <w:lang w:val="fr-FR"/>
              </w:rPr>
              <w:t>@</w:t>
            </w:r>
            <w:proofErr w:type="spellStart"/>
            <w:r w:rsidRPr="004E4982">
              <w:rPr>
                <w:rFonts w:ascii="Courier New" w:hAnsi="Courier New" w:cs="Courier New"/>
                <w:color w:val="646464"/>
                <w:sz w:val="20"/>
                <w:szCs w:val="20"/>
                <w:lang w:val="fr-FR"/>
              </w:rPr>
              <w:t>WebServlet</w:t>
            </w:r>
            <w:proofErr w:type="spellEnd"/>
            <w:r w:rsidRPr="004E4982">
              <w:rPr>
                <w:rFonts w:ascii="Courier New" w:hAnsi="Courier New" w:cs="Courier New"/>
                <w:color w:val="000000"/>
                <w:sz w:val="20"/>
                <w:szCs w:val="20"/>
                <w:lang w:val="fr-FR"/>
              </w:rPr>
              <w:t>(</w:t>
            </w:r>
            <w:r w:rsidRPr="004E4982">
              <w:rPr>
                <w:rFonts w:ascii="Courier New" w:hAnsi="Courier New" w:cs="Courier New"/>
                <w:color w:val="2A00FF"/>
                <w:sz w:val="20"/>
                <w:szCs w:val="20"/>
                <w:lang w:val="fr-FR"/>
              </w:rPr>
              <w:t>"/</w:t>
            </w:r>
            <w:proofErr w:type="spellStart"/>
            <w:r w:rsidRPr="004E4982">
              <w:rPr>
                <w:rFonts w:ascii="Courier New" w:hAnsi="Courier New" w:cs="Courier New"/>
                <w:color w:val="2A00FF"/>
                <w:sz w:val="20"/>
                <w:szCs w:val="20"/>
                <w:lang w:val="fr-FR"/>
              </w:rPr>
              <w:t>prodServ</w:t>
            </w:r>
            <w:proofErr w:type="spellEnd"/>
            <w:r w:rsidRPr="004E4982">
              <w:rPr>
                <w:rFonts w:ascii="Courier New" w:hAnsi="Courier New" w:cs="Courier New"/>
                <w:color w:val="2A00FF"/>
                <w:sz w:val="20"/>
                <w:szCs w:val="20"/>
                <w:lang w:val="fr-FR"/>
              </w:rPr>
              <w:t>"</w:t>
            </w:r>
            <w:r w:rsidRPr="004E4982">
              <w:rPr>
                <w:rFonts w:ascii="Courier New" w:hAnsi="Courier New" w:cs="Courier New"/>
                <w:color w:val="000000"/>
                <w:sz w:val="20"/>
                <w:szCs w:val="20"/>
                <w:lang w:val="fr-FR"/>
              </w:rPr>
              <w:t>)</w:t>
            </w:r>
          </w:p>
          <w:p w:rsidR="008C7071" w:rsidRDefault="008C7071" w:rsidP="008C7071">
            <w:pPr>
              <w:autoSpaceDE w:val="0"/>
              <w:autoSpaceDN w:val="0"/>
              <w:bidi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ProduitServlet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w:t>
            </w:r>
            <w:proofErr w:type="spellEnd"/>
            <w:r>
              <w:rPr>
                <w:rFonts w:ascii="Courier New" w:hAnsi="Courier New" w:cs="Courier New"/>
                <w:color w:val="000000"/>
                <w:sz w:val="20"/>
                <w:szCs w:val="20"/>
              </w:rPr>
              <w:t xml:space="preserve"> {</w:t>
            </w:r>
          </w:p>
          <w:p w:rsidR="008C7071" w:rsidRDefault="008C7071" w:rsidP="008C7071">
            <w:pPr>
              <w:autoSpaceDE w:val="0"/>
              <w:autoSpaceDN w:val="0"/>
              <w:bidi w:val="0"/>
              <w:adjustRightInd w:val="0"/>
              <w:rPr>
                <w:ins w:id="0" w:author="karim" w:date="2014-10-19T22:35:00Z"/>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serialVersionUID</w:t>
            </w:r>
            <w:proofErr w:type="spellEnd"/>
            <w:r>
              <w:rPr>
                <w:rFonts w:ascii="Courier New" w:hAnsi="Courier New" w:cs="Courier New"/>
                <w:color w:val="000000"/>
                <w:sz w:val="20"/>
                <w:szCs w:val="20"/>
              </w:rPr>
              <w:t xml:space="preserve"> = 1L;</w:t>
            </w:r>
          </w:p>
          <w:p w:rsidR="008C7071" w:rsidRDefault="008C7071" w:rsidP="008C7071">
            <w:pPr>
              <w:autoSpaceDE w:val="0"/>
              <w:autoSpaceDN w:val="0"/>
              <w:bidi w:val="0"/>
              <w:adjustRightInd w:val="0"/>
              <w:rPr>
                <w:ins w:id="1" w:author="karim" w:date="2014-10-19T22:35:00Z"/>
                <w:rFonts w:ascii="Courier New" w:hAnsi="Courier New" w:cs="Courier New"/>
                <w:sz w:val="20"/>
                <w:szCs w:val="20"/>
              </w:rPr>
            </w:pPr>
          </w:p>
          <w:p w:rsidR="008C7071" w:rsidRPr="008C7071" w:rsidRDefault="008C7071" w:rsidP="008C7071">
            <w:pPr>
              <w:autoSpaceDE w:val="0"/>
              <w:autoSpaceDN w:val="0"/>
              <w:bidi w:val="0"/>
              <w:adjustRightInd w:val="0"/>
              <w:rPr>
                <w:rFonts w:ascii="Courier New" w:hAnsi="Courier New" w:cs="Courier New"/>
                <w:sz w:val="20"/>
                <w:szCs w:val="20"/>
                <w:highlight w:val="green"/>
              </w:rPr>
            </w:pPr>
            <w:r>
              <w:rPr>
                <w:rFonts w:ascii="Courier New" w:hAnsi="Courier New" w:cs="Courier New"/>
                <w:b/>
                <w:bCs/>
                <w:color w:val="7F0055"/>
                <w:sz w:val="20"/>
                <w:szCs w:val="20"/>
                <w:highlight w:val="green"/>
              </w:rPr>
              <w:tab/>
            </w:r>
            <w:r w:rsidRPr="008C7071">
              <w:rPr>
                <w:rFonts w:ascii="Courier New" w:hAnsi="Courier New" w:cs="Courier New"/>
                <w:b/>
                <w:bCs/>
                <w:color w:val="7F0055"/>
                <w:sz w:val="20"/>
                <w:szCs w:val="20"/>
                <w:highlight w:val="green"/>
              </w:rPr>
              <w:t>private</w:t>
            </w:r>
            <w:r w:rsidRPr="008C7071">
              <w:rPr>
                <w:rFonts w:ascii="Courier New" w:hAnsi="Courier New" w:cs="Courier New"/>
                <w:color w:val="000000"/>
                <w:sz w:val="20"/>
                <w:szCs w:val="20"/>
                <w:highlight w:val="green"/>
              </w:rPr>
              <w:t xml:space="preserve"> services </w:t>
            </w:r>
            <w:proofErr w:type="spellStart"/>
            <w:r w:rsidRPr="008C7071">
              <w:rPr>
                <w:rFonts w:ascii="Courier New" w:hAnsi="Courier New" w:cs="Courier New"/>
                <w:color w:val="0000C0"/>
                <w:sz w:val="20"/>
                <w:szCs w:val="20"/>
                <w:highlight w:val="green"/>
              </w:rPr>
              <w:t>serv</w:t>
            </w:r>
            <w:proofErr w:type="spellEnd"/>
            <w:r w:rsidRPr="008C7071">
              <w:rPr>
                <w:rFonts w:ascii="Courier New" w:hAnsi="Courier New" w:cs="Courier New"/>
                <w:color w:val="000000"/>
                <w:sz w:val="20"/>
                <w:szCs w:val="20"/>
                <w:highlight w:val="green"/>
              </w:rPr>
              <w:t>;</w:t>
            </w:r>
          </w:p>
          <w:p w:rsidR="008C7071" w:rsidRPr="008C7071" w:rsidRDefault="008C7071" w:rsidP="008C7071">
            <w:pPr>
              <w:autoSpaceDE w:val="0"/>
              <w:autoSpaceDN w:val="0"/>
              <w:bidi w:val="0"/>
              <w:adjustRightInd w:val="0"/>
              <w:rPr>
                <w:rFonts w:ascii="Courier New" w:hAnsi="Courier New" w:cs="Courier New"/>
                <w:sz w:val="20"/>
                <w:szCs w:val="20"/>
                <w:highlight w:val="green"/>
              </w:rPr>
            </w:pPr>
            <w:r w:rsidRPr="008C7071">
              <w:rPr>
                <w:rFonts w:ascii="Courier New" w:hAnsi="Courier New" w:cs="Courier New"/>
                <w:color w:val="000000"/>
                <w:sz w:val="20"/>
                <w:szCs w:val="20"/>
                <w:highlight w:val="green"/>
              </w:rPr>
              <w:tab/>
            </w:r>
            <w:r w:rsidRPr="008C7071">
              <w:rPr>
                <w:rFonts w:ascii="Courier New" w:hAnsi="Courier New" w:cs="Courier New"/>
                <w:b/>
                <w:bCs/>
                <w:color w:val="7F0055"/>
                <w:sz w:val="20"/>
                <w:szCs w:val="20"/>
                <w:highlight w:val="green"/>
              </w:rPr>
              <w:t>public</w:t>
            </w:r>
            <w:r w:rsidRPr="008C7071">
              <w:rPr>
                <w:rFonts w:ascii="Courier New" w:hAnsi="Courier New" w:cs="Courier New"/>
                <w:color w:val="000000"/>
                <w:sz w:val="20"/>
                <w:szCs w:val="20"/>
                <w:highlight w:val="green"/>
              </w:rPr>
              <w:t xml:space="preserve"> </w:t>
            </w:r>
            <w:r w:rsidRPr="008C7071">
              <w:rPr>
                <w:rFonts w:ascii="Courier New" w:hAnsi="Courier New" w:cs="Courier New"/>
                <w:b/>
                <w:bCs/>
                <w:color w:val="7F0055"/>
                <w:sz w:val="20"/>
                <w:szCs w:val="20"/>
                <w:highlight w:val="green"/>
              </w:rPr>
              <w:t>void</w:t>
            </w:r>
            <w:r w:rsidRPr="008C7071">
              <w:rPr>
                <w:rFonts w:ascii="Courier New" w:hAnsi="Courier New" w:cs="Courier New"/>
                <w:color w:val="000000"/>
                <w:sz w:val="20"/>
                <w:szCs w:val="20"/>
                <w:highlight w:val="green"/>
              </w:rPr>
              <w:t xml:space="preserve"> </w:t>
            </w:r>
            <w:proofErr w:type="spellStart"/>
            <w:r w:rsidRPr="008C7071">
              <w:rPr>
                <w:rFonts w:ascii="Courier New" w:hAnsi="Courier New" w:cs="Courier New"/>
                <w:color w:val="000000"/>
                <w:sz w:val="20"/>
                <w:szCs w:val="20"/>
                <w:highlight w:val="green"/>
              </w:rPr>
              <w:t>init</w:t>
            </w:r>
            <w:proofErr w:type="spellEnd"/>
            <w:r w:rsidRPr="008C7071">
              <w:rPr>
                <w:rFonts w:ascii="Courier New" w:hAnsi="Courier New" w:cs="Courier New"/>
                <w:color w:val="000000"/>
                <w:sz w:val="20"/>
                <w:szCs w:val="20"/>
                <w:highlight w:val="green"/>
              </w:rPr>
              <w:t xml:space="preserve">() </w:t>
            </w:r>
            <w:r w:rsidRPr="008C7071">
              <w:rPr>
                <w:rFonts w:ascii="Courier New" w:hAnsi="Courier New" w:cs="Courier New"/>
                <w:b/>
                <w:bCs/>
                <w:color w:val="7F0055"/>
                <w:sz w:val="20"/>
                <w:szCs w:val="20"/>
                <w:highlight w:val="green"/>
              </w:rPr>
              <w:t>throws</w:t>
            </w:r>
            <w:r w:rsidRPr="008C7071">
              <w:rPr>
                <w:rFonts w:ascii="Courier New" w:hAnsi="Courier New" w:cs="Courier New"/>
                <w:color w:val="000000"/>
                <w:sz w:val="20"/>
                <w:szCs w:val="20"/>
                <w:highlight w:val="green"/>
              </w:rPr>
              <w:t xml:space="preserve"> </w:t>
            </w:r>
            <w:proofErr w:type="spellStart"/>
            <w:r w:rsidRPr="008C7071">
              <w:rPr>
                <w:rFonts w:ascii="Courier New" w:hAnsi="Courier New" w:cs="Courier New"/>
                <w:color w:val="000000"/>
                <w:sz w:val="20"/>
                <w:szCs w:val="20"/>
                <w:highlight w:val="green"/>
              </w:rPr>
              <w:t>ServletException</w:t>
            </w:r>
            <w:proofErr w:type="spellEnd"/>
            <w:r w:rsidRPr="008C7071">
              <w:rPr>
                <w:rFonts w:ascii="Courier New" w:hAnsi="Courier New" w:cs="Courier New"/>
                <w:color w:val="000000"/>
                <w:sz w:val="20"/>
                <w:szCs w:val="20"/>
                <w:highlight w:val="green"/>
              </w:rPr>
              <w:t xml:space="preserve"> </w:t>
            </w:r>
          </w:p>
          <w:p w:rsidR="008C7071" w:rsidRPr="008C7071" w:rsidRDefault="008C7071" w:rsidP="008C7071">
            <w:pPr>
              <w:autoSpaceDE w:val="0"/>
              <w:autoSpaceDN w:val="0"/>
              <w:bidi w:val="0"/>
              <w:adjustRightInd w:val="0"/>
              <w:rPr>
                <w:rFonts w:ascii="Courier New" w:hAnsi="Courier New" w:cs="Courier New"/>
                <w:sz w:val="20"/>
                <w:szCs w:val="20"/>
                <w:highlight w:val="green"/>
              </w:rPr>
            </w:pPr>
            <w:r w:rsidRPr="008C7071">
              <w:rPr>
                <w:rFonts w:ascii="Courier New" w:hAnsi="Courier New" w:cs="Courier New"/>
                <w:color w:val="000000"/>
                <w:sz w:val="20"/>
                <w:szCs w:val="20"/>
                <w:highlight w:val="green"/>
              </w:rPr>
              <w:tab/>
              <w:t>{</w:t>
            </w:r>
          </w:p>
          <w:p w:rsidR="008C7071" w:rsidRPr="008C7071" w:rsidRDefault="008C7071" w:rsidP="008C7071">
            <w:pPr>
              <w:autoSpaceDE w:val="0"/>
              <w:autoSpaceDN w:val="0"/>
              <w:bidi w:val="0"/>
              <w:adjustRightInd w:val="0"/>
              <w:rPr>
                <w:rFonts w:ascii="Courier New" w:hAnsi="Courier New" w:cs="Courier New"/>
                <w:sz w:val="20"/>
                <w:szCs w:val="20"/>
                <w:highlight w:val="green"/>
                <w:lang w:val="fr-FR"/>
              </w:rPr>
            </w:pPr>
            <w:r w:rsidRPr="008C7071">
              <w:rPr>
                <w:rFonts w:ascii="Courier New" w:hAnsi="Courier New" w:cs="Courier New"/>
                <w:color w:val="000000"/>
                <w:sz w:val="20"/>
                <w:szCs w:val="20"/>
                <w:highlight w:val="green"/>
              </w:rPr>
              <w:tab/>
            </w:r>
            <w:r w:rsidRPr="008C7071">
              <w:rPr>
                <w:rFonts w:ascii="Courier New" w:hAnsi="Courier New" w:cs="Courier New"/>
                <w:color w:val="000000"/>
                <w:sz w:val="20"/>
                <w:szCs w:val="20"/>
                <w:highlight w:val="green"/>
              </w:rPr>
              <w:tab/>
            </w:r>
            <w:r w:rsidRPr="008C7071">
              <w:rPr>
                <w:rFonts w:ascii="Courier New" w:hAnsi="Courier New" w:cs="Courier New"/>
                <w:color w:val="000000"/>
                <w:sz w:val="20"/>
                <w:szCs w:val="20"/>
                <w:highlight w:val="green"/>
                <w:lang w:val="fr-FR"/>
              </w:rPr>
              <w:t xml:space="preserve"> </w:t>
            </w:r>
            <w:proofErr w:type="spellStart"/>
            <w:r w:rsidRPr="008C7071">
              <w:rPr>
                <w:rFonts w:ascii="Courier New" w:hAnsi="Courier New" w:cs="Courier New"/>
                <w:color w:val="0000C0"/>
                <w:sz w:val="20"/>
                <w:szCs w:val="20"/>
                <w:highlight w:val="green"/>
                <w:lang w:val="fr-FR"/>
              </w:rPr>
              <w:t>serv</w:t>
            </w:r>
            <w:proofErr w:type="spellEnd"/>
            <w:r w:rsidRPr="008C7071">
              <w:rPr>
                <w:rFonts w:ascii="Courier New" w:hAnsi="Courier New" w:cs="Courier New"/>
                <w:color w:val="000000"/>
                <w:sz w:val="20"/>
                <w:szCs w:val="20"/>
                <w:highlight w:val="green"/>
                <w:lang w:val="fr-FR"/>
              </w:rPr>
              <w:t>=</w:t>
            </w:r>
            <w:r w:rsidRPr="008C7071">
              <w:rPr>
                <w:rFonts w:ascii="Courier New" w:hAnsi="Courier New" w:cs="Courier New"/>
                <w:b/>
                <w:bCs/>
                <w:color w:val="7F0055"/>
                <w:sz w:val="20"/>
                <w:szCs w:val="20"/>
                <w:highlight w:val="green"/>
                <w:lang w:val="fr-FR"/>
              </w:rPr>
              <w:t>new</w:t>
            </w:r>
            <w:r w:rsidRPr="008C7071">
              <w:rPr>
                <w:rFonts w:ascii="Courier New" w:hAnsi="Courier New" w:cs="Courier New"/>
                <w:color w:val="000000"/>
                <w:sz w:val="20"/>
                <w:szCs w:val="20"/>
                <w:highlight w:val="green"/>
                <w:lang w:val="fr-FR"/>
              </w:rPr>
              <w:t xml:space="preserve"> </w:t>
            </w:r>
            <w:proofErr w:type="gramStart"/>
            <w:r w:rsidRPr="008C7071">
              <w:rPr>
                <w:rFonts w:ascii="Courier New" w:hAnsi="Courier New" w:cs="Courier New"/>
                <w:color w:val="000000"/>
                <w:sz w:val="20"/>
                <w:szCs w:val="20"/>
                <w:highlight w:val="green"/>
                <w:lang w:val="fr-FR"/>
              </w:rPr>
              <w:t>services(</w:t>
            </w:r>
            <w:proofErr w:type="gramEnd"/>
            <w:r w:rsidRPr="008C7071">
              <w:rPr>
                <w:rFonts w:ascii="Courier New" w:hAnsi="Courier New" w:cs="Courier New"/>
                <w:color w:val="000000"/>
                <w:sz w:val="20"/>
                <w:szCs w:val="20"/>
                <w:highlight w:val="green"/>
                <w:lang w:val="fr-FR"/>
              </w:rPr>
              <w:t>);</w:t>
            </w:r>
            <w:r w:rsidRPr="008C7071">
              <w:rPr>
                <w:rFonts w:ascii="Courier New" w:hAnsi="Courier New" w:cs="Courier New"/>
                <w:sz w:val="20"/>
                <w:szCs w:val="20"/>
                <w:highlight w:val="green"/>
                <w:lang w:val="fr-FR"/>
              </w:rPr>
              <w:t xml:space="preserve">  //un se</w:t>
            </w:r>
            <w:r>
              <w:rPr>
                <w:rFonts w:ascii="Courier New" w:hAnsi="Courier New" w:cs="Courier New"/>
                <w:sz w:val="20"/>
                <w:szCs w:val="20"/>
                <w:highlight w:val="green"/>
                <w:lang w:val="fr-FR"/>
              </w:rPr>
              <w:t xml:space="preserve">ul objet qui sera créé </w:t>
            </w:r>
          </w:p>
          <w:p w:rsidR="008C7071" w:rsidRPr="00D26F00" w:rsidRDefault="008C7071" w:rsidP="008C7071">
            <w:pPr>
              <w:autoSpaceDE w:val="0"/>
              <w:autoSpaceDN w:val="0"/>
              <w:bidi w:val="0"/>
              <w:adjustRightInd w:val="0"/>
              <w:rPr>
                <w:rFonts w:ascii="Courier New" w:hAnsi="Courier New" w:cs="Courier New"/>
                <w:sz w:val="20"/>
                <w:szCs w:val="20"/>
              </w:rPr>
            </w:pPr>
            <w:r w:rsidRPr="008C7071">
              <w:rPr>
                <w:rFonts w:ascii="Courier New" w:hAnsi="Courier New" w:cs="Courier New"/>
                <w:color w:val="000000"/>
                <w:sz w:val="20"/>
                <w:szCs w:val="20"/>
                <w:highlight w:val="green"/>
                <w:lang w:val="fr-FR"/>
              </w:rPr>
              <w:tab/>
            </w:r>
            <w:r w:rsidRPr="00D26F00">
              <w:rPr>
                <w:rFonts w:ascii="Courier New" w:hAnsi="Courier New" w:cs="Courier New"/>
                <w:color w:val="000000"/>
                <w:sz w:val="20"/>
                <w:szCs w:val="20"/>
                <w:highlight w:val="green"/>
              </w:rPr>
              <w:t>}</w:t>
            </w:r>
          </w:p>
          <w:p w:rsidR="008C7071" w:rsidRPr="00D26F00" w:rsidRDefault="008C7071" w:rsidP="008C7071">
            <w:pPr>
              <w:autoSpaceDE w:val="0"/>
              <w:autoSpaceDN w:val="0"/>
              <w:bidi w:val="0"/>
              <w:adjustRightInd w:val="0"/>
              <w:rPr>
                <w:ins w:id="2" w:author="karim" w:date="2014-10-19T22:35:00Z"/>
                <w:rFonts w:ascii="Courier New" w:hAnsi="Courier New" w:cs="Courier New"/>
                <w:sz w:val="20"/>
                <w:szCs w:val="20"/>
              </w:rPr>
            </w:pPr>
          </w:p>
          <w:p w:rsidR="008C7071" w:rsidRPr="00D26F00" w:rsidRDefault="008C7071" w:rsidP="008C7071">
            <w:pPr>
              <w:autoSpaceDE w:val="0"/>
              <w:autoSpaceDN w:val="0"/>
              <w:bidi w:val="0"/>
              <w:adjustRightInd w:val="0"/>
              <w:rPr>
                <w:rFonts w:ascii="Courier New" w:hAnsi="Courier New" w:cs="Courier New"/>
                <w:sz w:val="20"/>
                <w:szCs w:val="20"/>
              </w:rPr>
            </w:pPr>
          </w:p>
          <w:p w:rsidR="008C7071" w:rsidRDefault="008C7071" w:rsidP="008C7071">
            <w:pPr>
              <w:autoSpaceDE w:val="0"/>
              <w:autoSpaceDN w:val="0"/>
              <w:bidi w:val="0"/>
              <w:adjustRightInd w:val="0"/>
              <w:rPr>
                <w:rFonts w:ascii="Courier New" w:hAnsi="Courier New" w:cs="Courier New"/>
                <w:sz w:val="20"/>
                <w:szCs w:val="20"/>
              </w:rPr>
            </w:pPr>
            <w:r w:rsidRPr="00D26F00">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doPost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request,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response)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rsidR="008C7071" w:rsidRDefault="008C7071" w:rsidP="008C707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C7071" w:rsidRDefault="008C7071" w:rsidP="008C707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nom=</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"nom"</w:t>
            </w:r>
            <w:r>
              <w:rPr>
                <w:rFonts w:ascii="Courier New" w:hAnsi="Courier New" w:cs="Courier New"/>
                <w:color w:val="000000"/>
                <w:sz w:val="20"/>
                <w:szCs w:val="20"/>
              </w:rPr>
              <w:t>);</w:t>
            </w:r>
          </w:p>
          <w:p w:rsidR="008C7071" w:rsidRDefault="008C7071" w:rsidP="008C7071">
            <w:pPr>
              <w:autoSpaceDE w:val="0"/>
              <w:autoSpaceDN w:val="0"/>
              <w:bidi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000000"/>
                <w:sz w:val="20"/>
                <w:szCs w:val="20"/>
              </w:rPr>
              <w:t>desc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request.getParameter</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desc</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sidRPr="00473922">
              <w:rPr>
                <w:rFonts w:ascii="Courier New" w:hAnsi="Courier New" w:cs="Courier New"/>
                <w:color w:val="000000"/>
                <w:sz w:val="20"/>
                <w:szCs w:val="20"/>
                <w:lang w:val="fr-FR"/>
              </w:rPr>
              <w:t>String prix=</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"prix"</w:t>
            </w:r>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r w:rsidRPr="00473922">
              <w:rPr>
                <w:rFonts w:ascii="Courier New" w:hAnsi="Courier New" w:cs="Courier New"/>
                <w:color w:val="000000"/>
                <w:sz w:val="20"/>
                <w:szCs w:val="20"/>
                <w:lang w:val="fr-FR"/>
              </w:rPr>
              <w:tab/>
              <w:t xml:space="preserve"> String </w:t>
            </w:r>
            <w:proofErr w:type="spellStart"/>
            <w:r w:rsidRPr="00473922">
              <w:rPr>
                <w:rFonts w:ascii="Courier New" w:hAnsi="Courier New" w:cs="Courier New"/>
                <w:color w:val="000000"/>
                <w:sz w:val="20"/>
                <w:szCs w:val="20"/>
                <w:lang w:val="fr-FR"/>
              </w:rPr>
              <w:t>etat</w:t>
            </w:r>
            <w:proofErr w:type="spellEnd"/>
            <w:r w:rsidRPr="00473922">
              <w:rPr>
                <w:rFonts w:ascii="Courier New" w:hAnsi="Courier New" w:cs="Courier New"/>
                <w:color w:val="000000"/>
                <w:sz w:val="20"/>
                <w:szCs w:val="20"/>
                <w:lang w:val="fr-FR"/>
              </w:rPr>
              <w:t>=</w:t>
            </w:r>
            <w:proofErr w:type="spellStart"/>
            <w:proofErr w:type="gramStart"/>
            <w:r w:rsidRPr="00473922">
              <w:rPr>
                <w:rFonts w:ascii="Courier New" w:hAnsi="Courier New" w:cs="Courier New"/>
                <w:color w:val="000000"/>
                <w:sz w:val="20"/>
                <w:szCs w:val="20"/>
                <w:lang w:val="fr-FR"/>
              </w:rPr>
              <w:t>request.getParameter</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2A00FF"/>
                <w:sz w:val="20"/>
                <w:szCs w:val="20"/>
                <w:lang w:val="fr-FR"/>
              </w:rPr>
              <w:t>"</w:t>
            </w:r>
            <w:proofErr w:type="spellStart"/>
            <w:r w:rsidRPr="00473922">
              <w:rPr>
                <w:rFonts w:ascii="Courier New" w:hAnsi="Courier New" w:cs="Courier New"/>
                <w:color w:val="2A00FF"/>
                <w:sz w:val="20"/>
                <w:szCs w:val="20"/>
                <w:lang w:val="fr-FR"/>
              </w:rPr>
              <w:t>etat</w:t>
            </w:r>
            <w:proofErr w:type="spellEnd"/>
            <w:r w:rsidRPr="00473922">
              <w:rPr>
                <w:rFonts w:ascii="Courier New" w:hAnsi="Courier New" w:cs="Courier New"/>
                <w:color w:val="2A00FF"/>
                <w:sz w:val="20"/>
                <w:szCs w:val="20"/>
                <w:lang w:val="fr-FR"/>
              </w:rPr>
              <w:t>"</w:t>
            </w:r>
            <w:r w:rsidRPr="00473922">
              <w:rPr>
                <w:rFonts w:ascii="Courier New" w:hAnsi="Courier New" w:cs="Courier New"/>
                <w:color w:val="000000"/>
                <w:sz w:val="20"/>
                <w:szCs w:val="20"/>
                <w:lang w:val="fr-FR"/>
              </w:rPr>
              <w:t>);</w:t>
            </w:r>
          </w:p>
          <w:p w:rsidR="008C7071" w:rsidRPr="0047392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tab/>
            </w:r>
          </w:p>
          <w:p w:rsidR="008C7071" w:rsidRPr="000D67E2" w:rsidRDefault="008C7071" w:rsidP="008C7071">
            <w:pPr>
              <w:autoSpaceDE w:val="0"/>
              <w:autoSpaceDN w:val="0"/>
              <w:bidi w:val="0"/>
              <w:adjustRightInd w:val="0"/>
              <w:rPr>
                <w:rFonts w:ascii="Courier New" w:hAnsi="Courier New" w:cs="Courier New"/>
                <w:sz w:val="20"/>
                <w:szCs w:val="20"/>
                <w:lang w:val="fr-FR"/>
              </w:rPr>
            </w:pPr>
            <w:r w:rsidRPr="00473922">
              <w:rPr>
                <w:rFonts w:ascii="Courier New" w:hAnsi="Courier New" w:cs="Courier New"/>
                <w:color w:val="000000"/>
                <w:sz w:val="20"/>
                <w:szCs w:val="20"/>
                <w:lang w:val="fr-FR"/>
              </w:rPr>
              <w:lastRenderedPageBreak/>
              <w:tab/>
            </w:r>
            <w:r>
              <w:rPr>
                <w:rFonts w:ascii="Courier New" w:hAnsi="Courier New" w:cs="Courier New"/>
                <w:sz w:val="20"/>
                <w:szCs w:val="20"/>
                <w:u w:val="single"/>
                <w:lang w:val="fr-FR"/>
              </w:rPr>
              <w:t>//</w:t>
            </w:r>
            <w:r w:rsidRPr="000D67E2">
              <w:rPr>
                <w:rFonts w:ascii="Courier New" w:hAnsi="Courier New" w:cs="Courier New"/>
                <w:sz w:val="20"/>
                <w:szCs w:val="20"/>
                <w:u w:val="single"/>
                <w:lang w:val="fr-FR"/>
              </w:rPr>
              <w:t>Produit</w:t>
            </w:r>
            <w:r w:rsidRPr="000D67E2">
              <w:rPr>
                <w:rFonts w:ascii="Courier New" w:hAnsi="Courier New" w:cs="Courier New"/>
                <w:sz w:val="20"/>
                <w:szCs w:val="20"/>
                <w:lang w:val="fr-FR"/>
              </w:rPr>
              <w:t xml:space="preserve"> p= new </w:t>
            </w:r>
            <w:proofErr w:type="gramStart"/>
            <w:r w:rsidRPr="000D67E2">
              <w:rPr>
                <w:rFonts w:ascii="Courier New" w:hAnsi="Courier New" w:cs="Courier New"/>
                <w:sz w:val="20"/>
                <w:szCs w:val="20"/>
                <w:u w:val="single"/>
                <w:lang w:val="fr-FR"/>
              </w:rPr>
              <w:t>Produit</w:t>
            </w:r>
            <w:r w:rsidRPr="000D67E2">
              <w:rPr>
                <w:rFonts w:ascii="Courier New" w:hAnsi="Courier New" w:cs="Courier New"/>
                <w:sz w:val="20"/>
                <w:szCs w:val="20"/>
                <w:lang w:val="fr-FR"/>
              </w:rPr>
              <w:t>(</w:t>
            </w:r>
            <w:proofErr w:type="gramEnd"/>
            <w:r w:rsidRPr="000D67E2">
              <w:rPr>
                <w:rFonts w:ascii="Courier New" w:hAnsi="Courier New" w:cs="Courier New"/>
                <w:sz w:val="20"/>
                <w:szCs w:val="20"/>
                <w:lang w:val="fr-FR"/>
              </w:rPr>
              <w:t>1L,</w:t>
            </w:r>
            <w:r w:rsidRPr="000D67E2">
              <w:rPr>
                <w:rFonts w:ascii="Courier New" w:hAnsi="Courier New" w:cs="Courier New"/>
                <w:sz w:val="20"/>
                <w:szCs w:val="20"/>
                <w:u w:val="single"/>
                <w:lang w:val="fr-FR"/>
              </w:rPr>
              <w:t>nom</w:t>
            </w:r>
            <w:r w:rsidRPr="000D67E2">
              <w:rPr>
                <w:rFonts w:ascii="Courier New" w:hAnsi="Courier New" w:cs="Courier New"/>
                <w:sz w:val="20"/>
                <w:szCs w:val="20"/>
                <w:lang w:val="fr-FR"/>
              </w:rPr>
              <w:t>,</w:t>
            </w:r>
            <w:r w:rsidRPr="000D67E2">
              <w:rPr>
                <w:rFonts w:ascii="Courier New" w:hAnsi="Courier New" w:cs="Courier New"/>
                <w:sz w:val="20"/>
                <w:szCs w:val="20"/>
                <w:u w:val="single"/>
                <w:lang w:val="fr-FR"/>
              </w:rPr>
              <w:t>desc</w:t>
            </w:r>
            <w:r w:rsidRPr="000D67E2">
              <w:rPr>
                <w:rFonts w:ascii="Courier New" w:hAnsi="Courier New" w:cs="Courier New"/>
                <w:sz w:val="20"/>
                <w:szCs w:val="20"/>
                <w:lang w:val="fr-FR"/>
              </w:rPr>
              <w:t>,Integer.parseInt(</w:t>
            </w:r>
            <w:r w:rsidRPr="000D67E2">
              <w:rPr>
                <w:rFonts w:ascii="Courier New" w:hAnsi="Courier New" w:cs="Courier New"/>
                <w:sz w:val="20"/>
                <w:szCs w:val="20"/>
                <w:u w:val="single"/>
                <w:lang w:val="fr-FR"/>
              </w:rPr>
              <w:t>prix</w:t>
            </w:r>
            <w:r w:rsidRPr="000D67E2">
              <w:rPr>
                <w:rFonts w:ascii="Courier New" w:hAnsi="Courier New" w:cs="Courier New"/>
                <w:sz w:val="20"/>
                <w:szCs w:val="20"/>
                <w:lang w:val="fr-FR"/>
              </w:rPr>
              <w:t>),Integer.parseInt(</w:t>
            </w:r>
            <w:r w:rsidRPr="000D67E2">
              <w:rPr>
                <w:rFonts w:ascii="Courier New" w:hAnsi="Courier New" w:cs="Courier New"/>
                <w:sz w:val="20"/>
                <w:szCs w:val="20"/>
                <w:u w:val="single"/>
                <w:lang w:val="fr-FR"/>
              </w:rPr>
              <w:t>etat</w:t>
            </w:r>
            <w:r w:rsidRPr="000D67E2">
              <w:rPr>
                <w:rFonts w:ascii="Courier New" w:hAnsi="Courier New" w:cs="Courier New"/>
                <w:sz w:val="20"/>
                <w:szCs w:val="20"/>
                <w:lang w:val="fr-FR"/>
              </w:rPr>
              <w:t>));</w:t>
            </w:r>
          </w:p>
          <w:p w:rsidR="008C7071" w:rsidRPr="00534351" w:rsidRDefault="008C7071" w:rsidP="008C7071">
            <w:pPr>
              <w:autoSpaceDE w:val="0"/>
              <w:autoSpaceDN w:val="0"/>
              <w:bidi w:val="0"/>
              <w:adjustRightInd w:val="0"/>
              <w:rPr>
                <w:rFonts w:ascii="Courier New" w:hAnsi="Courier New" w:cs="Courier New"/>
                <w:sz w:val="20"/>
                <w:szCs w:val="20"/>
                <w:lang w:val="fr-FR"/>
              </w:rPr>
            </w:pPr>
            <w:r w:rsidRPr="00534351">
              <w:rPr>
                <w:rFonts w:ascii="Courier New" w:hAnsi="Courier New" w:cs="Courier New"/>
                <w:sz w:val="20"/>
                <w:szCs w:val="20"/>
                <w:lang w:val="fr-FR"/>
              </w:rPr>
              <w:t>// création d'une collection</w:t>
            </w:r>
            <w:r>
              <w:rPr>
                <w:rFonts w:ascii="Courier New" w:hAnsi="Courier New" w:cs="Courier New"/>
                <w:sz w:val="20"/>
                <w:szCs w:val="20"/>
                <w:lang w:val="fr-FR"/>
              </w:rPr>
              <w:t xml:space="preserve"> </w:t>
            </w:r>
            <w:r w:rsidRPr="00534351">
              <w:rPr>
                <w:rFonts w:ascii="Courier New" w:hAnsi="Courier New" w:cs="Courier New"/>
                <w:sz w:val="20"/>
                <w:szCs w:val="20"/>
                <w:lang w:val="fr-FR"/>
              </w:rPr>
              <w:t xml:space="preserve">liste </w:t>
            </w:r>
            <w:r>
              <w:rPr>
                <w:rFonts w:ascii="Courier New" w:hAnsi="Courier New" w:cs="Courier New"/>
                <w:sz w:val="20"/>
                <w:szCs w:val="20"/>
                <w:lang w:val="fr-FR"/>
              </w:rPr>
              <w:t>"</w:t>
            </w:r>
            <w:proofErr w:type="spellStart"/>
            <w:r w:rsidRPr="00534351">
              <w:rPr>
                <w:rFonts w:ascii="Courier New" w:hAnsi="Courier New" w:cs="Courier New"/>
                <w:sz w:val="20"/>
                <w:szCs w:val="20"/>
                <w:highlight w:val="yellow"/>
                <w:lang w:val="fr-FR"/>
              </w:rPr>
              <w:t>prodBeans</w:t>
            </w:r>
            <w:proofErr w:type="spellEnd"/>
            <w:r>
              <w:rPr>
                <w:rFonts w:ascii="Courier New" w:hAnsi="Courier New" w:cs="Courier New"/>
                <w:sz w:val="20"/>
                <w:szCs w:val="20"/>
                <w:lang w:val="fr-FR"/>
              </w:rPr>
              <w:t>"</w:t>
            </w:r>
            <w:r w:rsidRPr="00534351">
              <w:rPr>
                <w:rFonts w:ascii="Courier New" w:hAnsi="Courier New" w:cs="Courier New"/>
                <w:sz w:val="20"/>
                <w:szCs w:val="20"/>
                <w:lang w:val="fr-FR"/>
              </w:rPr>
              <w:t xml:space="preserve"> </w:t>
            </w:r>
            <w:r>
              <w:rPr>
                <w:rFonts w:ascii="Courier New" w:hAnsi="Courier New" w:cs="Courier New"/>
                <w:sz w:val="20"/>
                <w:szCs w:val="20"/>
                <w:lang w:val="fr-FR"/>
              </w:rPr>
              <w:t xml:space="preserve"> </w:t>
            </w:r>
            <w:r w:rsidRPr="00534351">
              <w:rPr>
                <w:rFonts w:ascii="Courier New" w:hAnsi="Courier New" w:cs="Courier New"/>
                <w:sz w:val="20"/>
                <w:szCs w:val="20"/>
                <w:lang w:val="fr-FR"/>
              </w:rPr>
              <w:t>p</w:t>
            </w:r>
            <w:r>
              <w:rPr>
                <w:rFonts w:ascii="Courier New" w:hAnsi="Courier New" w:cs="Courier New"/>
                <w:sz w:val="20"/>
                <w:szCs w:val="20"/>
                <w:lang w:val="fr-FR"/>
              </w:rPr>
              <w:t>our sauvegarder les objets produits</w:t>
            </w:r>
            <w:r w:rsidRPr="00534351">
              <w:rPr>
                <w:rFonts w:ascii="Courier New" w:hAnsi="Courier New" w:cs="Courier New"/>
                <w:sz w:val="20"/>
                <w:szCs w:val="20"/>
                <w:lang w:val="fr-FR"/>
              </w:rPr>
              <w:tab/>
            </w:r>
          </w:p>
          <w:p w:rsidR="008C7071" w:rsidRPr="00534351" w:rsidRDefault="008C7071" w:rsidP="008C7071">
            <w:pPr>
              <w:autoSpaceDE w:val="0"/>
              <w:autoSpaceDN w:val="0"/>
              <w:bidi w:val="0"/>
              <w:adjustRightInd w:val="0"/>
              <w:rPr>
                <w:rFonts w:ascii="Courier New" w:hAnsi="Courier New" w:cs="Courier New"/>
                <w:sz w:val="20"/>
                <w:szCs w:val="20"/>
                <w:lang w:val="fr-FR"/>
              </w:rPr>
            </w:pPr>
            <w:r w:rsidRPr="008C7071">
              <w:rPr>
                <w:rFonts w:ascii="Courier New" w:hAnsi="Courier New" w:cs="Courier New"/>
                <w:sz w:val="20"/>
                <w:szCs w:val="20"/>
                <w:highlight w:val="yellow"/>
                <w:lang w:val="fr-FR"/>
              </w:rPr>
              <w:tab/>
            </w:r>
            <w:proofErr w:type="spellStart"/>
            <w:r w:rsidRPr="00534351">
              <w:rPr>
                <w:rFonts w:ascii="Courier New" w:hAnsi="Courier New" w:cs="Courier New"/>
                <w:sz w:val="20"/>
                <w:szCs w:val="20"/>
                <w:highlight w:val="yellow"/>
                <w:lang w:val="fr-FR"/>
              </w:rPr>
              <w:t>ProduitBeans</w:t>
            </w:r>
            <w:proofErr w:type="spellEnd"/>
            <w:r w:rsidRPr="00534351">
              <w:rPr>
                <w:rFonts w:ascii="Courier New" w:hAnsi="Courier New" w:cs="Courier New"/>
                <w:sz w:val="20"/>
                <w:szCs w:val="20"/>
                <w:highlight w:val="yellow"/>
                <w:lang w:val="fr-FR"/>
              </w:rPr>
              <w:t xml:space="preserve"> </w:t>
            </w:r>
            <w:proofErr w:type="spellStart"/>
            <w:r w:rsidRPr="00534351">
              <w:rPr>
                <w:rFonts w:ascii="Courier New" w:hAnsi="Courier New" w:cs="Courier New"/>
                <w:sz w:val="20"/>
                <w:szCs w:val="20"/>
                <w:highlight w:val="yellow"/>
                <w:lang w:val="fr-FR"/>
              </w:rPr>
              <w:t>prodBeans</w:t>
            </w:r>
            <w:proofErr w:type="spellEnd"/>
            <w:r w:rsidRPr="00534351">
              <w:rPr>
                <w:rFonts w:ascii="Courier New" w:hAnsi="Courier New" w:cs="Courier New"/>
                <w:sz w:val="20"/>
                <w:szCs w:val="20"/>
                <w:highlight w:val="yellow"/>
                <w:lang w:val="fr-FR"/>
              </w:rPr>
              <w:t xml:space="preserve">= new </w:t>
            </w:r>
            <w:proofErr w:type="spellStart"/>
            <w:proofErr w:type="gramStart"/>
            <w:r w:rsidRPr="00534351">
              <w:rPr>
                <w:rFonts w:ascii="Courier New" w:hAnsi="Courier New" w:cs="Courier New"/>
                <w:sz w:val="20"/>
                <w:szCs w:val="20"/>
                <w:highlight w:val="yellow"/>
                <w:lang w:val="fr-FR"/>
              </w:rPr>
              <w:t>ProduitBeans</w:t>
            </w:r>
            <w:proofErr w:type="spellEnd"/>
            <w:r w:rsidRPr="00534351">
              <w:rPr>
                <w:rFonts w:ascii="Courier New" w:hAnsi="Courier New" w:cs="Courier New"/>
                <w:sz w:val="20"/>
                <w:szCs w:val="20"/>
                <w:highlight w:val="yellow"/>
                <w:lang w:val="fr-FR"/>
              </w:rPr>
              <w:t>(</w:t>
            </w:r>
            <w:proofErr w:type="gramEnd"/>
            <w:r w:rsidRPr="00534351">
              <w:rPr>
                <w:rFonts w:ascii="Courier New" w:hAnsi="Courier New" w:cs="Courier New"/>
                <w:sz w:val="20"/>
                <w:szCs w:val="20"/>
                <w:highlight w:val="yellow"/>
                <w:lang w:val="fr-FR"/>
              </w:rPr>
              <w:t>);</w:t>
            </w:r>
          </w:p>
          <w:p w:rsidR="008C7071" w:rsidRPr="00534351" w:rsidRDefault="008C7071" w:rsidP="008C7071">
            <w:pPr>
              <w:autoSpaceDE w:val="0"/>
              <w:autoSpaceDN w:val="0"/>
              <w:bidi w:val="0"/>
              <w:adjustRightInd w:val="0"/>
              <w:rPr>
                <w:rFonts w:ascii="Courier New" w:hAnsi="Courier New" w:cs="Courier New"/>
                <w:sz w:val="20"/>
                <w:szCs w:val="20"/>
                <w:lang w:val="fr-FR"/>
              </w:rPr>
            </w:pPr>
            <w:r w:rsidRPr="00534351">
              <w:rPr>
                <w:rFonts w:ascii="Courier New" w:hAnsi="Courier New" w:cs="Courier New"/>
                <w:sz w:val="20"/>
                <w:szCs w:val="20"/>
                <w:lang w:val="fr-FR"/>
              </w:rPr>
              <w:t>// Cr</w:t>
            </w:r>
            <w:r>
              <w:rPr>
                <w:rFonts w:ascii="Courier New" w:hAnsi="Courier New" w:cs="Courier New"/>
                <w:sz w:val="20"/>
                <w:szCs w:val="20"/>
                <w:lang w:val="fr-FR"/>
              </w:rPr>
              <w:t>éer un service il s'agit ici du service "</w:t>
            </w:r>
            <w:proofErr w:type="spellStart"/>
            <w:r>
              <w:rPr>
                <w:rFonts w:ascii="Courier New" w:hAnsi="Courier New" w:cs="Courier New"/>
                <w:sz w:val="20"/>
                <w:szCs w:val="20"/>
                <w:lang w:val="fr-FR"/>
              </w:rPr>
              <w:t>add</w:t>
            </w:r>
            <w:proofErr w:type="spellEnd"/>
            <w:r>
              <w:rPr>
                <w:rFonts w:ascii="Courier New" w:hAnsi="Courier New" w:cs="Courier New"/>
                <w:sz w:val="20"/>
                <w:szCs w:val="20"/>
                <w:lang w:val="fr-FR"/>
              </w:rPr>
              <w:t xml:space="preserve">" permettant d'ajouter un objet </w:t>
            </w:r>
          </w:p>
          <w:p w:rsidR="008C7071" w:rsidRPr="00076EE4" w:rsidRDefault="008C7071" w:rsidP="008C7071">
            <w:pPr>
              <w:autoSpaceDE w:val="0"/>
              <w:autoSpaceDN w:val="0"/>
              <w:bidi w:val="0"/>
              <w:adjustRightInd w:val="0"/>
              <w:rPr>
                <w:rFonts w:ascii="Courier New" w:hAnsi="Courier New" w:cs="Courier New"/>
                <w:sz w:val="20"/>
                <w:szCs w:val="20"/>
                <w:highlight w:val="yellow"/>
                <w:lang w:val="fr-FR"/>
              </w:rPr>
            </w:pPr>
            <w:r w:rsidRPr="00534351">
              <w:rPr>
                <w:rFonts w:ascii="Courier New" w:hAnsi="Courier New" w:cs="Courier New"/>
                <w:sz w:val="20"/>
                <w:szCs w:val="20"/>
                <w:lang w:val="fr-FR"/>
              </w:rPr>
              <w:tab/>
            </w:r>
            <w:r w:rsidRPr="0011107F">
              <w:rPr>
                <w:rFonts w:ascii="Courier New" w:hAnsi="Courier New" w:cs="Courier New"/>
                <w:sz w:val="20"/>
                <w:szCs w:val="20"/>
                <w:highlight w:val="red"/>
                <w:lang w:val="fr-FR"/>
              </w:rPr>
              <w:t xml:space="preserve">// services </w:t>
            </w:r>
            <w:proofErr w:type="spellStart"/>
            <w:r w:rsidRPr="0011107F">
              <w:rPr>
                <w:rFonts w:ascii="Courier New" w:hAnsi="Courier New" w:cs="Courier New"/>
                <w:sz w:val="20"/>
                <w:szCs w:val="20"/>
                <w:highlight w:val="red"/>
                <w:lang w:val="fr-FR"/>
              </w:rPr>
              <w:t>serv</w:t>
            </w:r>
            <w:proofErr w:type="spellEnd"/>
            <w:r w:rsidRPr="0011107F">
              <w:rPr>
                <w:rFonts w:ascii="Courier New" w:hAnsi="Courier New" w:cs="Courier New"/>
                <w:sz w:val="20"/>
                <w:szCs w:val="20"/>
                <w:highlight w:val="red"/>
                <w:lang w:val="fr-FR"/>
              </w:rPr>
              <w:t xml:space="preserve">=new </w:t>
            </w:r>
            <w:proofErr w:type="gramStart"/>
            <w:r w:rsidRPr="0011107F">
              <w:rPr>
                <w:rFonts w:ascii="Courier New" w:hAnsi="Courier New" w:cs="Courier New"/>
                <w:sz w:val="20"/>
                <w:szCs w:val="20"/>
                <w:highlight w:val="red"/>
                <w:lang w:val="fr-FR"/>
              </w:rPr>
              <w:t>services(</w:t>
            </w:r>
            <w:proofErr w:type="gramEnd"/>
            <w:r w:rsidRPr="0011107F">
              <w:rPr>
                <w:rFonts w:ascii="Courier New" w:hAnsi="Courier New" w:cs="Courier New"/>
                <w:sz w:val="20"/>
                <w:szCs w:val="20"/>
                <w:highlight w:val="red"/>
                <w:lang w:val="fr-FR"/>
              </w:rPr>
              <w:t>);</w:t>
            </w:r>
          </w:p>
          <w:p w:rsidR="008C7071" w:rsidRPr="00076EE4" w:rsidRDefault="008C7071" w:rsidP="008C7071">
            <w:pPr>
              <w:autoSpaceDE w:val="0"/>
              <w:autoSpaceDN w:val="0"/>
              <w:bidi w:val="0"/>
              <w:adjustRightInd w:val="0"/>
              <w:rPr>
                <w:rFonts w:ascii="Courier New" w:hAnsi="Courier New" w:cs="Courier New"/>
                <w:sz w:val="20"/>
                <w:szCs w:val="20"/>
                <w:highlight w:val="yellow"/>
                <w:lang w:val="fr-FR"/>
              </w:rPr>
            </w:pPr>
            <w:r w:rsidRPr="00076EE4">
              <w:rPr>
                <w:rFonts w:ascii="Courier New" w:hAnsi="Courier New" w:cs="Courier New"/>
                <w:color w:val="000000"/>
                <w:sz w:val="20"/>
                <w:szCs w:val="20"/>
                <w:highlight w:val="yellow"/>
                <w:lang w:val="fr-FR"/>
              </w:rPr>
              <w:tab/>
            </w:r>
            <w:proofErr w:type="gramStart"/>
            <w:r w:rsidRPr="00076EE4">
              <w:rPr>
                <w:rFonts w:ascii="Courier New" w:hAnsi="Courier New" w:cs="Courier New"/>
                <w:color w:val="0000C0"/>
                <w:sz w:val="20"/>
                <w:szCs w:val="20"/>
                <w:highlight w:val="yellow"/>
                <w:lang w:val="fr-FR"/>
              </w:rPr>
              <w:t>serv</w:t>
            </w:r>
            <w:r w:rsidRPr="00076EE4">
              <w:rPr>
                <w:rFonts w:ascii="Courier New" w:hAnsi="Courier New" w:cs="Courier New"/>
                <w:color w:val="000000"/>
                <w:sz w:val="20"/>
                <w:szCs w:val="20"/>
                <w:highlight w:val="yellow"/>
                <w:lang w:val="fr-FR"/>
              </w:rPr>
              <w:t>.add(</w:t>
            </w:r>
            <w:proofErr w:type="gramEnd"/>
            <w:r w:rsidRPr="00076EE4">
              <w:rPr>
                <w:rFonts w:ascii="Courier New" w:hAnsi="Courier New" w:cs="Courier New"/>
                <w:b/>
                <w:bCs/>
                <w:color w:val="7F0055"/>
                <w:sz w:val="20"/>
                <w:szCs w:val="20"/>
                <w:highlight w:val="yellow"/>
                <w:lang w:val="fr-FR"/>
              </w:rPr>
              <w:t>new</w:t>
            </w:r>
            <w:r w:rsidRPr="00076EE4">
              <w:rPr>
                <w:rFonts w:ascii="Courier New" w:hAnsi="Courier New" w:cs="Courier New"/>
                <w:color w:val="000000"/>
                <w:sz w:val="20"/>
                <w:szCs w:val="20"/>
                <w:highlight w:val="yellow"/>
                <w:lang w:val="fr-FR"/>
              </w:rPr>
              <w:t xml:space="preserve"> Produit(1L,nom,desc,Integer.</w:t>
            </w:r>
            <w:r w:rsidRPr="00076EE4">
              <w:rPr>
                <w:rFonts w:ascii="Courier New" w:hAnsi="Courier New" w:cs="Courier New"/>
                <w:i/>
                <w:iCs/>
                <w:color w:val="000000"/>
                <w:sz w:val="20"/>
                <w:szCs w:val="20"/>
                <w:highlight w:val="yellow"/>
                <w:lang w:val="fr-FR"/>
              </w:rPr>
              <w:t>parseInt</w:t>
            </w:r>
            <w:r w:rsidRPr="00076EE4">
              <w:rPr>
                <w:rFonts w:ascii="Courier New" w:hAnsi="Courier New" w:cs="Courier New"/>
                <w:color w:val="000000"/>
                <w:sz w:val="20"/>
                <w:szCs w:val="20"/>
                <w:highlight w:val="yellow"/>
                <w:lang w:val="fr-FR"/>
              </w:rPr>
              <w:t>(prix),Integer.</w:t>
            </w:r>
            <w:r w:rsidRPr="00076EE4">
              <w:rPr>
                <w:rFonts w:ascii="Courier New" w:hAnsi="Courier New" w:cs="Courier New"/>
                <w:i/>
                <w:iCs/>
                <w:color w:val="000000"/>
                <w:sz w:val="20"/>
                <w:szCs w:val="20"/>
                <w:highlight w:val="yellow"/>
                <w:lang w:val="fr-FR"/>
              </w:rPr>
              <w:t>parseInt</w:t>
            </w:r>
            <w:r w:rsidRPr="00076EE4">
              <w:rPr>
                <w:rFonts w:ascii="Courier New" w:hAnsi="Courier New" w:cs="Courier New"/>
                <w:color w:val="000000"/>
                <w:sz w:val="20"/>
                <w:szCs w:val="20"/>
                <w:highlight w:val="yellow"/>
                <w:lang w:val="fr-FR"/>
              </w:rPr>
              <w:t>(etat)));</w:t>
            </w:r>
          </w:p>
          <w:p w:rsidR="008C7071" w:rsidRPr="00171059" w:rsidRDefault="008C7071" w:rsidP="008C7071">
            <w:pPr>
              <w:autoSpaceDE w:val="0"/>
              <w:autoSpaceDN w:val="0"/>
              <w:bidi w:val="0"/>
              <w:adjustRightInd w:val="0"/>
              <w:rPr>
                <w:rFonts w:ascii="Courier New" w:hAnsi="Courier New" w:cs="Courier New"/>
                <w:sz w:val="20"/>
                <w:szCs w:val="20"/>
                <w:lang w:val="fr-FR"/>
              </w:rPr>
            </w:pPr>
            <w:r w:rsidRPr="00076EE4">
              <w:rPr>
                <w:rFonts w:ascii="Courier New" w:hAnsi="Courier New" w:cs="Courier New"/>
                <w:color w:val="000000"/>
                <w:sz w:val="20"/>
                <w:szCs w:val="20"/>
                <w:highlight w:val="yellow"/>
                <w:lang w:val="fr-FR"/>
              </w:rPr>
              <w:tab/>
            </w:r>
            <w:proofErr w:type="spellStart"/>
            <w:proofErr w:type="gramStart"/>
            <w:r w:rsidRPr="008C7071">
              <w:rPr>
                <w:rFonts w:ascii="Courier New" w:hAnsi="Courier New" w:cs="Courier New"/>
                <w:sz w:val="20"/>
                <w:szCs w:val="20"/>
                <w:highlight w:val="yellow"/>
                <w:lang w:val="fr-FR"/>
              </w:rPr>
              <w:t>prodBeans.setList</w:t>
            </w:r>
            <w:proofErr w:type="spellEnd"/>
            <w:r w:rsidRPr="008C7071">
              <w:rPr>
                <w:rFonts w:ascii="Courier New" w:hAnsi="Courier New" w:cs="Courier New"/>
                <w:sz w:val="20"/>
                <w:szCs w:val="20"/>
                <w:highlight w:val="yellow"/>
                <w:lang w:val="fr-FR"/>
              </w:rPr>
              <w:t>(</w:t>
            </w:r>
            <w:proofErr w:type="spellStart"/>
            <w:proofErr w:type="gramEnd"/>
            <w:r w:rsidRPr="008C7071">
              <w:rPr>
                <w:rFonts w:ascii="Courier New" w:hAnsi="Courier New" w:cs="Courier New"/>
                <w:sz w:val="20"/>
                <w:szCs w:val="20"/>
                <w:highlight w:val="yellow"/>
                <w:lang w:val="fr-FR"/>
              </w:rPr>
              <w:t>serv.getAll</w:t>
            </w:r>
            <w:proofErr w:type="spellEnd"/>
            <w:r w:rsidRPr="008C7071">
              <w:rPr>
                <w:rFonts w:ascii="Courier New" w:hAnsi="Courier New" w:cs="Courier New"/>
                <w:sz w:val="20"/>
                <w:szCs w:val="20"/>
                <w:highlight w:val="yellow"/>
                <w:lang w:val="fr-FR"/>
              </w:rPr>
              <w:t>())</w:t>
            </w:r>
          </w:p>
          <w:p w:rsidR="008C7071" w:rsidRPr="008C7071" w:rsidRDefault="008C7071" w:rsidP="008C7071">
            <w:pPr>
              <w:autoSpaceDE w:val="0"/>
              <w:autoSpaceDN w:val="0"/>
              <w:bidi w:val="0"/>
              <w:adjustRightInd w:val="0"/>
              <w:rPr>
                <w:rFonts w:ascii="Courier New" w:hAnsi="Courier New" w:cs="Courier New"/>
                <w:sz w:val="20"/>
                <w:szCs w:val="20"/>
                <w:lang w:val="fr-FR"/>
              </w:rPr>
            </w:pPr>
          </w:p>
          <w:p w:rsidR="008C7071" w:rsidRDefault="008C7071" w:rsidP="008C7071">
            <w:pPr>
              <w:autoSpaceDE w:val="0"/>
              <w:autoSpaceDN w:val="0"/>
              <w:bidi w:val="0"/>
              <w:adjustRightInd w:val="0"/>
              <w:rPr>
                <w:b/>
                <w:bCs/>
                <w:noProof/>
                <w:sz w:val="24"/>
                <w:szCs w:val="24"/>
                <w:lang w:val="fr-FR"/>
              </w:rPr>
            </w:pPr>
            <w:r w:rsidRPr="000632C2">
              <w:rPr>
                <w:b/>
                <w:bCs/>
                <w:noProof/>
                <w:sz w:val="24"/>
                <w:szCs w:val="24"/>
                <w:lang w:val="fr-FR"/>
              </w:rPr>
              <w:t>//</w:t>
            </w:r>
            <w:r w:rsidRPr="00171059">
              <w:rPr>
                <w:b/>
                <w:bCs/>
                <w:noProof/>
                <w:lang w:val="fr-FR"/>
              </w:rPr>
              <w:t xml:space="preserve">transmettre l'objet collection rempli au page JSP </w:t>
            </w:r>
            <w:r w:rsidRPr="00171059">
              <w:rPr>
                <w:rFonts w:ascii="Courier New" w:hAnsi="Courier New" w:cs="Courier New"/>
                <w:b/>
                <w:bCs/>
                <w:highlight w:val="green"/>
                <w:lang w:val="fr-FR"/>
              </w:rPr>
              <w:t>"Produit.jsp"</w:t>
            </w:r>
            <w:r w:rsidRPr="00171059">
              <w:rPr>
                <w:b/>
                <w:bCs/>
                <w:noProof/>
                <w:lang w:val="fr-FR"/>
              </w:rPr>
              <w:t xml:space="preserve"> pour l'affichage pour cela on utilise l'objet</w:t>
            </w:r>
            <w:r>
              <w:rPr>
                <w:b/>
                <w:bCs/>
                <w:noProof/>
                <w:sz w:val="24"/>
                <w:szCs w:val="24"/>
                <w:lang w:val="fr-FR"/>
              </w:rPr>
              <w:t xml:space="preserve"> </w:t>
            </w:r>
          </w:p>
          <w:p w:rsidR="008C7071" w:rsidRDefault="008C7071" w:rsidP="008C7071">
            <w:pPr>
              <w:autoSpaceDE w:val="0"/>
              <w:autoSpaceDN w:val="0"/>
              <w:bidi w:val="0"/>
              <w:adjustRightInd w:val="0"/>
              <w:rPr>
                <w:b/>
                <w:bCs/>
                <w:noProof/>
                <w:lang w:val="fr-FR"/>
              </w:rPr>
            </w:pPr>
            <w:r>
              <w:rPr>
                <w:b/>
                <w:bCs/>
                <w:noProof/>
                <w:sz w:val="24"/>
                <w:szCs w:val="24"/>
                <w:lang w:val="fr-FR"/>
              </w:rPr>
              <w:tab/>
            </w:r>
            <w:r w:rsidRPr="00171059">
              <w:rPr>
                <w:b/>
                <w:bCs/>
                <w:noProof/>
                <w:lang w:val="fr-FR"/>
              </w:rPr>
              <w:t>// request et la méthode setAttribute</w:t>
            </w:r>
          </w:p>
          <w:p w:rsidR="008C7071" w:rsidRPr="00171059" w:rsidRDefault="008C7071" w:rsidP="008C7071">
            <w:pPr>
              <w:autoSpaceDE w:val="0"/>
              <w:autoSpaceDN w:val="0"/>
              <w:bidi w:val="0"/>
              <w:adjustRightInd w:val="0"/>
              <w:rPr>
                <w:rFonts w:ascii="Courier New" w:hAnsi="Courier New" w:cs="Courier New"/>
                <w:b/>
                <w:bCs/>
                <w:sz w:val="20"/>
                <w:szCs w:val="20"/>
                <w:lang w:val="fr-FR"/>
              </w:rPr>
            </w:pPr>
            <w:r>
              <w:rPr>
                <w:rFonts w:ascii="Courier New" w:hAnsi="Courier New" w:cs="Courier New"/>
                <w:b/>
                <w:bCs/>
                <w:sz w:val="20"/>
                <w:szCs w:val="20"/>
                <w:lang w:val="fr-FR"/>
              </w:rPr>
              <w:t xml:space="preserve">//objet </w:t>
            </w:r>
            <w:proofErr w:type="spellStart"/>
            <w:r w:rsidRPr="00171059">
              <w:rPr>
                <w:rFonts w:ascii="Courier New" w:hAnsi="Courier New" w:cs="Courier New"/>
                <w:b/>
                <w:bCs/>
                <w:sz w:val="20"/>
                <w:szCs w:val="20"/>
                <w:highlight w:val="green"/>
                <w:lang w:val="fr-FR"/>
              </w:rPr>
              <w:t>prodBeans</w:t>
            </w:r>
            <w:proofErr w:type="spellEnd"/>
            <w:r>
              <w:rPr>
                <w:rFonts w:ascii="Courier New" w:hAnsi="Courier New" w:cs="Courier New"/>
                <w:b/>
                <w:bCs/>
                <w:sz w:val="20"/>
                <w:szCs w:val="20"/>
                <w:lang w:val="fr-FR"/>
              </w:rPr>
              <w:t xml:space="preserve"> est transmit sous le nom </w:t>
            </w:r>
            <w:proofErr w:type="spellStart"/>
            <w:r>
              <w:rPr>
                <w:rFonts w:ascii="Courier New" w:hAnsi="Courier New" w:cs="Courier New"/>
                <w:b/>
                <w:bCs/>
                <w:sz w:val="20"/>
                <w:szCs w:val="20"/>
                <w:lang w:val="fr-FR"/>
              </w:rPr>
              <w:t>modele</w:t>
            </w:r>
            <w:proofErr w:type="spellEnd"/>
            <w:r>
              <w:rPr>
                <w:rFonts w:ascii="Courier New" w:hAnsi="Courier New" w:cs="Courier New"/>
                <w:b/>
                <w:bCs/>
                <w:sz w:val="20"/>
                <w:szCs w:val="20"/>
                <w:lang w:val="fr-FR"/>
              </w:rPr>
              <w:t xml:space="preserve"> qui sera dispatché</w:t>
            </w:r>
          </w:p>
          <w:p w:rsidR="008C7071" w:rsidRPr="00171059" w:rsidRDefault="008C7071" w:rsidP="008C7071">
            <w:pPr>
              <w:autoSpaceDE w:val="0"/>
              <w:autoSpaceDN w:val="0"/>
              <w:bidi w:val="0"/>
              <w:adjustRightInd w:val="0"/>
              <w:rPr>
                <w:b/>
                <w:bCs/>
                <w:noProof/>
                <w:lang w:val="fr-FR"/>
              </w:rPr>
            </w:pPr>
          </w:p>
          <w:p w:rsidR="008C7071" w:rsidRPr="00171059" w:rsidRDefault="008C7071" w:rsidP="008C7071">
            <w:pPr>
              <w:autoSpaceDE w:val="0"/>
              <w:autoSpaceDN w:val="0"/>
              <w:bidi w:val="0"/>
              <w:adjustRightInd w:val="0"/>
              <w:rPr>
                <w:rFonts w:ascii="Courier New" w:hAnsi="Courier New" w:cs="Courier New"/>
                <w:b/>
                <w:bCs/>
                <w:sz w:val="20"/>
                <w:szCs w:val="20"/>
                <w:highlight w:val="green"/>
                <w:lang w:val="fr-FR"/>
              </w:rPr>
            </w:pPr>
            <w:r>
              <w:rPr>
                <w:rFonts w:ascii="Courier New" w:hAnsi="Courier New" w:cs="Courier New"/>
                <w:color w:val="3F7F5F"/>
                <w:sz w:val="20"/>
                <w:szCs w:val="20"/>
                <w:lang w:val="fr-FR"/>
              </w:rPr>
              <w:tab/>
            </w:r>
            <w:proofErr w:type="spellStart"/>
            <w:proofErr w:type="gramStart"/>
            <w:r w:rsidRPr="00171059">
              <w:rPr>
                <w:rFonts w:ascii="Courier New" w:hAnsi="Courier New" w:cs="Courier New"/>
                <w:b/>
                <w:bCs/>
                <w:sz w:val="20"/>
                <w:szCs w:val="20"/>
                <w:highlight w:val="green"/>
                <w:lang w:val="fr-FR"/>
              </w:rPr>
              <w:t>request.setAttribute</w:t>
            </w:r>
            <w:proofErr w:type="spellEnd"/>
            <w:r w:rsidRPr="00171059">
              <w:rPr>
                <w:rFonts w:ascii="Courier New" w:hAnsi="Courier New" w:cs="Courier New"/>
                <w:b/>
                <w:bCs/>
                <w:sz w:val="20"/>
                <w:szCs w:val="20"/>
                <w:highlight w:val="green"/>
                <w:lang w:val="fr-FR"/>
              </w:rPr>
              <w:t>(</w:t>
            </w:r>
            <w:proofErr w:type="gramEnd"/>
            <w:r w:rsidRPr="00171059">
              <w:rPr>
                <w:rFonts w:ascii="Courier New" w:hAnsi="Courier New" w:cs="Courier New"/>
                <w:b/>
                <w:bCs/>
                <w:sz w:val="20"/>
                <w:szCs w:val="20"/>
                <w:highlight w:val="green"/>
                <w:lang w:val="fr-FR"/>
              </w:rPr>
              <w:t>"</w:t>
            </w:r>
            <w:proofErr w:type="spellStart"/>
            <w:r w:rsidRPr="00171059">
              <w:rPr>
                <w:rFonts w:ascii="Courier New" w:hAnsi="Courier New" w:cs="Courier New"/>
                <w:b/>
                <w:bCs/>
                <w:sz w:val="20"/>
                <w:szCs w:val="20"/>
                <w:highlight w:val="green"/>
                <w:u w:val="single"/>
                <w:lang w:val="fr-FR"/>
              </w:rPr>
              <w:t>modele</w:t>
            </w:r>
            <w:proofErr w:type="spellEnd"/>
            <w:r w:rsidRPr="00171059">
              <w:rPr>
                <w:rFonts w:ascii="Courier New" w:hAnsi="Courier New" w:cs="Courier New"/>
                <w:b/>
                <w:bCs/>
                <w:sz w:val="20"/>
                <w:szCs w:val="20"/>
                <w:highlight w:val="green"/>
                <w:lang w:val="fr-FR"/>
              </w:rPr>
              <w:t xml:space="preserve">", </w:t>
            </w:r>
            <w:proofErr w:type="spellStart"/>
            <w:r w:rsidRPr="00171059">
              <w:rPr>
                <w:rFonts w:ascii="Courier New" w:hAnsi="Courier New" w:cs="Courier New"/>
                <w:b/>
                <w:bCs/>
                <w:sz w:val="20"/>
                <w:szCs w:val="20"/>
                <w:highlight w:val="green"/>
                <w:lang w:val="fr-FR"/>
              </w:rPr>
              <w:t>prodBeans</w:t>
            </w:r>
            <w:proofErr w:type="spellEnd"/>
            <w:r w:rsidRPr="00171059">
              <w:rPr>
                <w:rFonts w:ascii="Courier New" w:hAnsi="Courier New" w:cs="Courier New"/>
                <w:b/>
                <w:bCs/>
                <w:sz w:val="20"/>
                <w:szCs w:val="20"/>
                <w:highlight w:val="green"/>
                <w:lang w:val="fr-FR"/>
              </w:rPr>
              <w:t>);</w:t>
            </w:r>
            <w:r>
              <w:rPr>
                <w:b/>
                <w:bCs/>
                <w:noProof/>
                <w:sz w:val="24"/>
                <w:szCs w:val="24"/>
                <w:lang w:val="fr-FR"/>
              </w:rPr>
              <w:tab/>
            </w:r>
            <w:r w:rsidRPr="00171059">
              <w:rPr>
                <w:rFonts w:ascii="Courier New" w:hAnsi="Courier New" w:cs="Courier New"/>
                <w:b/>
                <w:bCs/>
                <w:sz w:val="20"/>
                <w:szCs w:val="20"/>
                <w:highlight w:val="green"/>
                <w:lang w:val="fr-FR"/>
              </w:rPr>
              <w:t>request.getRequestDispatcher("Produit.jsp").forward(request,response);</w:t>
            </w:r>
          </w:p>
          <w:p w:rsidR="008C7071" w:rsidRDefault="008C7071" w:rsidP="008C7071">
            <w:pPr>
              <w:bidi w:val="0"/>
              <w:rPr>
                <w:b/>
                <w:bCs/>
                <w:noProof/>
                <w:sz w:val="24"/>
                <w:szCs w:val="24"/>
                <w:lang w:val="fr-FR"/>
              </w:rPr>
            </w:pPr>
            <w:r>
              <w:rPr>
                <w:b/>
                <w:bCs/>
                <w:noProof/>
                <w:sz w:val="24"/>
                <w:szCs w:val="24"/>
                <w:lang w:val="fr-FR"/>
              </w:rPr>
              <w:t>}}</w:t>
            </w:r>
          </w:p>
        </w:tc>
      </w:tr>
    </w:tbl>
    <w:p w:rsidR="002F6F9C" w:rsidRPr="0072205D" w:rsidRDefault="002F6F9C" w:rsidP="002F6F9C">
      <w:pPr>
        <w:bidi w:val="0"/>
        <w:rPr>
          <w:b/>
          <w:bCs/>
          <w:noProof/>
          <w:sz w:val="24"/>
          <w:szCs w:val="24"/>
          <w:lang w:val="fr-FR"/>
        </w:rPr>
      </w:pPr>
    </w:p>
    <w:p w:rsidR="000B5B41" w:rsidRDefault="00F16B5B" w:rsidP="001527A5">
      <w:pPr>
        <w:bidi w:val="0"/>
        <w:rPr>
          <w:b/>
          <w:bCs/>
          <w:noProof/>
          <w:sz w:val="24"/>
          <w:szCs w:val="24"/>
          <w:lang w:val="fr-FR"/>
        </w:rPr>
      </w:pPr>
      <w:r>
        <w:rPr>
          <w:b/>
          <w:bCs/>
          <w:noProof/>
          <w:sz w:val="24"/>
          <w:szCs w:val="24"/>
          <w:lang w:val="fr-FR"/>
        </w:rPr>
        <w:t>On peut ajouter un champs Option proposant des possibilité de suprimer un objet produit. Pource la il faut modifier la partie présentation (vue) c'est-à-dire la modification du fichier Produits.jsp</w:t>
      </w:r>
    </w:p>
    <w:tbl>
      <w:tblPr>
        <w:tblStyle w:val="Grilledutableau"/>
        <w:tblW w:w="0" w:type="auto"/>
        <w:tblLook w:val="04A0"/>
      </w:tblPr>
      <w:tblGrid>
        <w:gridCol w:w="10682"/>
      </w:tblGrid>
      <w:tr w:rsidR="00F16B5B" w:rsidTr="00F16B5B">
        <w:tc>
          <w:tcPr>
            <w:tcW w:w="10682" w:type="dxa"/>
          </w:tcPr>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sz w:val="20"/>
                <w:szCs w:val="20"/>
              </w:rPr>
              <w:t xml:space="preserve"> </w:t>
            </w:r>
            <w:r>
              <w:rPr>
                <w:rFonts w:ascii="Courier New" w:hAnsi="Courier New" w:cs="Courier New"/>
                <w:color w:val="7F007F"/>
                <w:sz w:val="20"/>
                <w:szCs w:val="20"/>
              </w:rPr>
              <w:t>border</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"60%"</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Id </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0000"/>
                <w:sz w:val="20"/>
                <w:szCs w:val="20"/>
                <w:u w:val="single"/>
              </w:rPr>
              <w:t>Nom</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Descriptif</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0000"/>
                <w:sz w:val="20"/>
                <w:szCs w:val="20"/>
                <w:u w:val="single"/>
              </w:rPr>
              <w:t>Prix</w:t>
            </w: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Etat</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th</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sidRPr="00F16B5B">
              <w:rPr>
                <w:rFonts w:ascii="Courier New" w:hAnsi="Courier New" w:cs="Courier New"/>
                <w:color w:val="008080"/>
                <w:sz w:val="20"/>
                <w:szCs w:val="20"/>
                <w:highlight w:val="green"/>
              </w:rPr>
              <w:t>&lt;</w:t>
            </w:r>
            <w:proofErr w:type="spellStart"/>
            <w:r w:rsidRPr="00F16B5B">
              <w:rPr>
                <w:rFonts w:ascii="Courier New" w:hAnsi="Courier New" w:cs="Courier New"/>
                <w:color w:val="3F7F7F"/>
                <w:sz w:val="20"/>
                <w:szCs w:val="20"/>
                <w:highlight w:val="green"/>
              </w:rPr>
              <w:t>th</w:t>
            </w:r>
            <w:proofErr w:type="spellEnd"/>
            <w:r w:rsidRPr="00F16B5B">
              <w:rPr>
                <w:rFonts w:ascii="Courier New" w:hAnsi="Courier New" w:cs="Courier New"/>
                <w:color w:val="008080"/>
                <w:sz w:val="20"/>
                <w:szCs w:val="20"/>
                <w:highlight w:val="green"/>
              </w:rPr>
              <w:t>&gt;</w:t>
            </w:r>
            <w:r w:rsidRPr="00F16B5B">
              <w:rPr>
                <w:rFonts w:ascii="Courier New" w:hAnsi="Courier New" w:cs="Courier New"/>
                <w:color w:val="000000"/>
                <w:sz w:val="20"/>
                <w:szCs w:val="20"/>
                <w:highlight w:val="green"/>
              </w:rPr>
              <w:t xml:space="preserve"> Option</w:t>
            </w:r>
            <w:r w:rsidRPr="00F16B5B">
              <w:rPr>
                <w:rFonts w:ascii="Courier New" w:hAnsi="Courier New" w:cs="Courier New"/>
                <w:color w:val="008080"/>
                <w:sz w:val="20"/>
                <w:szCs w:val="20"/>
                <w:highlight w:val="green"/>
              </w:rPr>
              <w:t>&lt;/</w:t>
            </w:r>
            <w:proofErr w:type="spellStart"/>
            <w:r w:rsidRPr="00F16B5B">
              <w:rPr>
                <w:rFonts w:ascii="Courier New" w:hAnsi="Courier New" w:cs="Courier New"/>
                <w:color w:val="3F7F7F"/>
                <w:sz w:val="20"/>
                <w:szCs w:val="20"/>
                <w:highlight w:val="green"/>
              </w:rPr>
              <w:t>th</w:t>
            </w:r>
            <w:proofErr w:type="spellEnd"/>
            <w:r w:rsidRPr="00F16B5B">
              <w:rPr>
                <w:rFonts w:ascii="Courier New" w:hAnsi="Courier New" w:cs="Courier New"/>
                <w:color w:val="008080"/>
                <w:sz w:val="20"/>
                <w:szCs w:val="20"/>
                <w:highlight w:val="green"/>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 xml:space="preserve"> &lt;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&gt; list=</w:t>
            </w:r>
            <w:proofErr w:type="spellStart"/>
            <w:r>
              <w:rPr>
                <w:rFonts w:ascii="Courier New" w:hAnsi="Courier New" w:cs="Courier New"/>
                <w:color w:val="000000"/>
                <w:sz w:val="20"/>
                <w:szCs w:val="20"/>
              </w:rPr>
              <w:t>produits.getList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iterator</w:t>
            </w:r>
            <w:proofErr w:type="spellEnd"/>
            <w:r>
              <w:rPr>
                <w:rFonts w:ascii="Courier New" w:hAnsi="Courier New" w:cs="Courier New"/>
                <w:color w:val="000000"/>
                <w:sz w:val="20"/>
                <w:szCs w:val="20"/>
              </w:rPr>
              <w:t>();</w:t>
            </w:r>
          </w:p>
          <w:p w:rsidR="00F16B5B" w:rsidRDefault="00F16B5B" w:rsidP="00F16B5B">
            <w:pPr>
              <w:autoSpaceDE w:val="0"/>
              <w:autoSpaceDN w:val="0"/>
              <w:bidi w:val="0"/>
              <w:adjustRightInd w:val="0"/>
              <w:rPr>
                <w:rFonts w:ascii="Courier New" w:hAnsi="Courier New" w:cs="Courier New"/>
                <w:sz w:val="20"/>
                <w:szCs w:val="20"/>
              </w:rPr>
            </w:pP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list.hasNext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Produit</w:t>
            </w:r>
            <w:proofErr w:type="spellEnd"/>
            <w:r>
              <w:rPr>
                <w:rFonts w:ascii="Courier New" w:hAnsi="Courier New" w:cs="Courier New"/>
                <w:color w:val="000000"/>
                <w:sz w:val="20"/>
                <w:szCs w:val="20"/>
              </w:rPr>
              <w:t xml:space="preserve"> p=</w:t>
            </w:r>
            <w:proofErr w:type="spellStart"/>
            <w:r>
              <w:rPr>
                <w:rFonts w:ascii="Courier New" w:hAnsi="Courier New" w:cs="Courier New"/>
                <w:color w:val="000000"/>
                <w:sz w:val="20"/>
                <w:szCs w:val="20"/>
              </w:rPr>
              <w:t>list.next</w:t>
            </w:r>
            <w:proofErr w:type="spellEnd"/>
            <w:r>
              <w:rPr>
                <w:rFonts w:ascii="Courier New" w:hAnsi="Courier New" w:cs="Courier New"/>
                <w:color w:val="000000"/>
                <w:sz w:val="20"/>
                <w:szCs w:val="20"/>
              </w:rPr>
              <w:t>();</w:t>
            </w:r>
            <w:r>
              <w:rPr>
                <w:rFonts w:ascii="Courier New" w:hAnsi="Courier New" w:cs="Courier New"/>
                <w:color w:val="BF5F3F"/>
                <w:sz w:val="20"/>
                <w:szCs w:val="20"/>
              </w:rPr>
              <w:t>%&gt;</w:t>
            </w:r>
          </w:p>
          <w:p w:rsidR="00F16B5B" w:rsidRDefault="00F16B5B" w:rsidP="00F16B5B">
            <w:pPr>
              <w:autoSpaceDE w:val="0"/>
              <w:autoSpaceDN w:val="0"/>
              <w:bidi w:val="0"/>
              <w:adjustRightInd w:val="0"/>
              <w:rPr>
                <w:rFonts w:ascii="Courier New" w:hAnsi="Courier New" w:cs="Courier New"/>
                <w:sz w:val="20"/>
                <w:szCs w:val="20"/>
              </w:rPr>
            </w:pP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p.getId</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p.getNom</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p.getDesc</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p.getPrix</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BF5F3F"/>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p.getEtat</w:t>
            </w:r>
            <w:proofErr w:type="spellEnd"/>
            <w:r>
              <w:rPr>
                <w:rFonts w:ascii="Courier New" w:hAnsi="Courier New" w:cs="Courier New"/>
                <w:color w:val="000000"/>
                <w:sz w:val="20"/>
                <w:szCs w:val="20"/>
              </w:rPr>
              <w:t>()</w:t>
            </w:r>
            <w:r>
              <w:rPr>
                <w:rFonts w:ascii="Courier New" w:hAnsi="Courier New" w:cs="Courier New"/>
                <w:color w:val="BF5F3F"/>
                <w:sz w:val="20"/>
                <w:szCs w:val="20"/>
              </w:rPr>
              <w:t>%&gt;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p>
          <w:p w:rsidR="00F16B5B" w:rsidRPr="00F16B5B" w:rsidRDefault="00F16B5B" w:rsidP="00F16B5B">
            <w:pPr>
              <w:autoSpaceDE w:val="0"/>
              <w:autoSpaceDN w:val="0"/>
              <w:bidi w:val="0"/>
              <w:adjustRightInd w:val="0"/>
              <w:rPr>
                <w:rFonts w:ascii="Courier New" w:hAnsi="Courier New" w:cs="Courier New"/>
                <w:sz w:val="20"/>
                <w:szCs w:val="20"/>
                <w:highlight w:val="green"/>
              </w:rPr>
            </w:pPr>
            <w:r w:rsidRPr="00F16B5B">
              <w:rPr>
                <w:rFonts w:ascii="Courier New" w:hAnsi="Courier New" w:cs="Courier New"/>
                <w:color w:val="008080"/>
                <w:sz w:val="20"/>
                <w:szCs w:val="20"/>
                <w:highlight w:val="green"/>
              </w:rPr>
              <w:t>&lt;</w:t>
            </w:r>
            <w:r w:rsidRPr="00F16B5B">
              <w:rPr>
                <w:rFonts w:ascii="Courier New" w:hAnsi="Courier New" w:cs="Courier New"/>
                <w:color w:val="3F7F7F"/>
                <w:sz w:val="20"/>
                <w:szCs w:val="20"/>
                <w:highlight w:val="green"/>
              </w:rPr>
              <w:t>form</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action</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w:t>
            </w:r>
            <w:proofErr w:type="spellStart"/>
            <w:r w:rsidRPr="00F16B5B">
              <w:rPr>
                <w:rFonts w:ascii="Courier New" w:hAnsi="Courier New" w:cs="Courier New"/>
                <w:i/>
                <w:iCs/>
                <w:color w:val="2A00FF"/>
                <w:sz w:val="20"/>
                <w:szCs w:val="20"/>
                <w:highlight w:val="green"/>
              </w:rPr>
              <w:t>prodServ</w:t>
            </w:r>
            <w:proofErr w:type="spellEnd"/>
            <w:r w:rsidRPr="00F16B5B">
              <w:rPr>
                <w:rFonts w:ascii="Courier New" w:hAnsi="Courier New" w:cs="Courier New"/>
                <w:i/>
                <w:iCs/>
                <w:color w:val="2A00FF"/>
                <w:sz w:val="20"/>
                <w:szCs w:val="20"/>
                <w:highlight w:val="green"/>
              </w:rPr>
              <w: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method</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"post"</w:t>
            </w:r>
            <w:r w:rsidRPr="00F16B5B">
              <w:rPr>
                <w:rFonts w:ascii="Courier New" w:hAnsi="Courier New" w:cs="Courier New"/>
                <w:color w:val="008080"/>
                <w:sz w:val="20"/>
                <w:szCs w:val="20"/>
                <w:highlight w:val="green"/>
              </w:rPr>
              <w:t>&gt;</w:t>
            </w:r>
          </w:p>
          <w:p w:rsidR="00F16B5B" w:rsidRPr="00F16B5B" w:rsidRDefault="00F16B5B" w:rsidP="00F16B5B">
            <w:pPr>
              <w:autoSpaceDE w:val="0"/>
              <w:autoSpaceDN w:val="0"/>
              <w:bidi w:val="0"/>
              <w:adjustRightInd w:val="0"/>
              <w:rPr>
                <w:rFonts w:ascii="Courier New" w:hAnsi="Courier New" w:cs="Courier New"/>
                <w:sz w:val="20"/>
                <w:szCs w:val="20"/>
                <w:highlight w:val="green"/>
              </w:rPr>
            </w:pPr>
            <w:r w:rsidRPr="00F16B5B">
              <w:rPr>
                <w:rFonts w:ascii="Courier New" w:hAnsi="Courier New" w:cs="Courier New"/>
                <w:color w:val="008080"/>
                <w:sz w:val="20"/>
                <w:szCs w:val="20"/>
                <w:highlight w:val="green"/>
              </w:rPr>
              <w:t>&lt;</w:t>
            </w:r>
            <w:r w:rsidRPr="00F16B5B">
              <w:rPr>
                <w:rFonts w:ascii="Courier New" w:hAnsi="Courier New" w:cs="Courier New"/>
                <w:color w:val="3F7F7F"/>
                <w:sz w:val="20"/>
                <w:szCs w:val="20"/>
                <w:highlight w:val="green"/>
              </w:rPr>
              <w:t>input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type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"hidden"</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name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"id</w:t>
            </w:r>
            <w:proofErr w:type="gramStart"/>
            <w:r w:rsidRPr="00F16B5B">
              <w:rPr>
                <w:rFonts w:ascii="Courier New" w:hAnsi="Courier New" w:cs="Courier New"/>
                <w:i/>
                <w:iCs/>
                <w:color w:val="2A00FF"/>
                <w:sz w:val="20"/>
                <w:szCs w:val="20"/>
                <w:highlight w:val="green"/>
              </w:rPr>
              <w: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value</w:t>
            </w:r>
            <w:proofErr w:type="gramEnd"/>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w:t>
            </w:r>
            <w:r w:rsidRPr="00F16B5B">
              <w:rPr>
                <w:rFonts w:ascii="Courier New" w:hAnsi="Courier New" w:cs="Courier New"/>
                <w:color w:val="BF5F3F"/>
                <w:sz w:val="20"/>
                <w:szCs w:val="20"/>
                <w:highlight w:val="green"/>
              </w:rPr>
              <w:t>&lt;%=</w:t>
            </w:r>
            <w:r w:rsidRPr="00F16B5B">
              <w:rPr>
                <w:rFonts w:ascii="Courier New" w:hAnsi="Courier New" w:cs="Courier New"/>
                <w:color w:val="000000"/>
                <w:sz w:val="20"/>
                <w:szCs w:val="20"/>
                <w:highlight w:val="green"/>
              </w:rPr>
              <w:t xml:space="preserve"> </w:t>
            </w:r>
            <w:proofErr w:type="spellStart"/>
            <w:r w:rsidRPr="00F16B5B">
              <w:rPr>
                <w:rFonts w:ascii="Courier New" w:hAnsi="Courier New" w:cs="Courier New"/>
                <w:color w:val="000000"/>
                <w:sz w:val="20"/>
                <w:szCs w:val="20"/>
                <w:highlight w:val="green"/>
              </w:rPr>
              <w:t>p.getId</w:t>
            </w:r>
            <w:proofErr w:type="spellEnd"/>
            <w:r w:rsidRPr="00F16B5B">
              <w:rPr>
                <w:rFonts w:ascii="Courier New" w:hAnsi="Courier New" w:cs="Courier New"/>
                <w:color w:val="000000"/>
                <w:sz w:val="20"/>
                <w:szCs w:val="20"/>
                <w:highlight w:val="green"/>
              </w:rPr>
              <w:t>()</w:t>
            </w:r>
            <w:r w:rsidRPr="00F16B5B">
              <w:rPr>
                <w:rFonts w:ascii="Courier New" w:hAnsi="Courier New" w:cs="Courier New"/>
                <w:color w:val="BF5F3F"/>
                <w:sz w:val="20"/>
                <w:szCs w:val="20"/>
                <w:highlight w:val="green"/>
              </w:rPr>
              <w:t>%&gt;</w:t>
            </w:r>
            <w:r w:rsidRPr="00F16B5B">
              <w:rPr>
                <w:rFonts w:ascii="Courier New" w:hAnsi="Courier New" w:cs="Courier New"/>
                <w:i/>
                <w:iCs/>
                <w:color w:val="2A00FF"/>
                <w:sz w:val="20"/>
                <w:szCs w:val="20"/>
                <w:highlight w:val="green"/>
              </w:rPr>
              <w:t>"</w:t>
            </w:r>
            <w:r w:rsidRPr="00F16B5B">
              <w:rPr>
                <w:rFonts w:ascii="Courier New" w:hAnsi="Courier New" w:cs="Courier New"/>
                <w:color w:val="008080"/>
                <w:sz w:val="20"/>
                <w:szCs w:val="20"/>
                <w:highlight w:val="green"/>
              </w:rPr>
              <w:t>/&gt;</w:t>
            </w:r>
          </w:p>
          <w:p w:rsidR="00F16B5B" w:rsidRPr="00F16B5B" w:rsidRDefault="00F16B5B" w:rsidP="00F16B5B">
            <w:pPr>
              <w:autoSpaceDE w:val="0"/>
              <w:autoSpaceDN w:val="0"/>
              <w:bidi w:val="0"/>
              <w:adjustRightInd w:val="0"/>
              <w:rPr>
                <w:rFonts w:ascii="Courier New" w:hAnsi="Courier New" w:cs="Courier New"/>
                <w:sz w:val="20"/>
                <w:szCs w:val="20"/>
                <w:highlight w:val="green"/>
              </w:rPr>
            </w:pPr>
            <w:r w:rsidRPr="00F16B5B">
              <w:rPr>
                <w:rFonts w:ascii="Courier New" w:hAnsi="Courier New" w:cs="Courier New"/>
                <w:color w:val="008080"/>
                <w:sz w:val="20"/>
                <w:szCs w:val="20"/>
                <w:highlight w:val="green"/>
              </w:rPr>
              <w:t>&lt;</w:t>
            </w:r>
            <w:r w:rsidRPr="00F16B5B">
              <w:rPr>
                <w:rFonts w:ascii="Courier New" w:hAnsi="Courier New" w:cs="Courier New"/>
                <w:color w:val="3F7F7F"/>
                <w:sz w:val="20"/>
                <w:szCs w:val="20"/>
                <w:highlight w:val="green"/>
              </w:rPr>
              <w:t>input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type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"hidden"</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name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"action"</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value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w:t>
            </w:r>
            <w:proofErr w:type="spellStart"/>
            <w:r w:rsidRPr="00F16B5B">
              <w:rPr>
                <w:rFonts w:ascii="Courier New" w:hAnsi="Courier New" w:cs="Courier New"/>
                <w:i/>
                <w:iCs/>
                <w:color w:val="2A00FF"/>
                <w:sz w:val="20"/>
                <w:szCs w:val="20"/>
                <w:highlight w:val="green"/>
              </w:rPr>
              <w:t>supprimer</w:t>
            </w:r>
            <w:proofErr w:type="spellEnd"/>
            <w:r w:rsidRPr="00F16B5B">
              <w:rPr>
                <w:rFonts w:ascii="Courier New" w:hAnsi="Courier New" w:cs="Courier New"/>
                <w:i/>
                <w:iCs/>
                <w:color w:val="2A00FF"/>
                <w:sz w:val="20"/>
                <w:szCs w:val="20"/>
                <w:highlight w:val="green"/>
              </w:rPr>
              <w:t>"</w:t>
            </w:r>
            <w:r w:rsidRPr="00F16B5B">
              <w:rPr>
                <w:rFonts w:ascii="Courier New" w:hAnsi="Courier New" w:cs="Courier New"/>
                <w:color w:val="008080"/>
                <w:sz w:val="20"/>
                <w:szCs w:val="20"/>
                <w:highlight w:val="green"/>
              </w:rPr>
              <w:t>/&gt;</w:t>
            </w:r>
          </w:p>
          <w:p w:rsidR="00F16B5B" w:rsidRPr="00F16B5B" w:rsidRDefault="00F16B5B" w:rsidP="00F16B5B">
            <w:pPr>
              <w:autoSpaceDE w:val="0"/>
              <w:autoSpaceDN w:val="0"/>
              <w:bidi w:val="0"/>
              <w:adjustRightInd w:val="0"/>
              <w:rPr>
                <w:rFonts w:ascii="Courier New" w:hAnsi="Courier New" w:cs="Courier New"/>
                <w:sz w:val="20"/>
                <w:szCs w:val="20"/>
                <w:highlight w:val="green"/>
              </w:rPr>
            </w:pPr>
            <w:r w:rsidRPr="00F16B5B">
              <w:rPr>
                <w:rFonts w:ascii="Courier New" w:hAnsi="Courier New" w:cs="Courier New"/>
                <w:color w:val="008080"/>
                <w:sz w:val="20"/>
                <w:szCs w:val="20"/>
                <w:highlight w:val="green"/>
              </w:rPr>
              <w:t>&lt;</w:t>
            </w:r>
            <w:r w:rsidRPr="00F16B5B">
              <w:rPr>
                <w:rFonts w:ascii="Courier New" w:hAnsi="Courier New" w:cs="Courier New"/>
                <w:color w:val="3F7F7F"/>
                <w:sz w:val="20"/>
                <w:szCs w:val="20"/>
                <w:highlight w:val="green"/>
              </w:rPr>
              <w:t>input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type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"submit"</w:t>
            </w:r>
            <w:r w:rsidRPr="00F16B5B">
              <w:rPr>
                <w:rFonts w:ascii="Courier New" w:hAnsi="Courier New" w:cs="Courier New"/>
                <w:sz w:val="20"/>
                <w:szCs w:val="20"/>
                <w:highlight w:val="green"/>
              </w:rPr>
              <w:t xml:space="preserve"> </w:t>
            </w:r>
            <w:r w:rsidRPr="00F16B5B">
              <w:rPr>
                <w:rFonts w:ascii="Courier New" w:hAnsi="Courier New" w:cs="Courier New"/>
                <w:color w:val="7F007F"/>
                <w:sz w:val="20"/>
                <w:szCs w:val="20"/>
                <w:highlight w:val="green"/>
              </w:rPr>
              <w:t>value</w:t>
            </w:r>
            <w:r w:rsidRPr="00F16B5B">
              <w:rPr>
                <w:rFonts w:ascii="Courier New" w:hAnsi="Courier New" w:cs="Courier New"/>
                <w:color w:val="000000"/>
                <w:sz w:val="20"/>
                <w:szCs w:val="20"/>
                <w:highlight w:val="green"/>
              </w:rPr>
              <w:t>=</w:t>
            </w:r>
            <w:r w:rsidRPr="00F16B5B">
              <w:rPr>
                <w:rFonts w:ascii="Courier New" w:hAnsi="Courier New" w:cs="Courier New"/>
                <w:i/>
                <w:iCs/>
                <w:color w:val="2A00FF"/>
                <w:sz w:val="20"/>
                <w:szCs w:val="20"/>
                <w:highlight w:val="green"/>
              </w:rPr>
              <w:t>"</w:t>
            </w:r>
            <w:proofErr w:type="spellStart"/>
            <w:r w:rsidRPr="00F16B5B">
              <w:rPr>
                <w:rFonts w:ascii="Courier New" w:hAnsi="Courier New" w:cs="Courier New"/>
                <w:i/>
                <w:iCs/>
                <w:color w:val="2A00FF"/>
                <w:sz w:val="20"/>
                <w:szCs w:val="20"/>
                <w:highlight w:val="green"/>
              </w:rPr>
              <w:t>supprimer</w:t>
            </w:r>
            <w:proofErr w:type="spellEnd"/>
            <w:r w:rsidRPr="00F16B5B">
              <w:rPr>
                <w:rFonts w:ascii="Courier New" w:hAnsi="Courier New" w:cs="Courier New"/>
                <w:i/>
                <w:iCs/>
                <w:color w:val="2A00FF"/>
                <w:sz w:val="20"/>
                <w:szCs w:val="20"/>
                <w:highlight w:val="green"/>
              </w:rPr>
              <w:t>"</w:t>
            </w:r>
            <w:r w:rsidRPr="00F16B5B">
              <w:rPr>
                <w:rFonts w:ascii="Courier New" w:hAnsi="Courier New" w:cs="Courier New"/>
                <w:color w:val="008080"/>
                <w:sz w:val="20"/>
                <w:szCs w:val="20"/>
                <w:highlight w:val="green"/>
              </w:rPr>
              <w:t>/&gt;</w:t>
            </w:r>
          </w:p>
          <w:p w:rsidR="00F16B5B" w:rsidRDefault="00F16B5B" w:rsidP="00F16B5B">
            <w:pPr>
              <w:autoSpaceDE w:val="0"/>
              <w:autoSpaceDN w:val="0"/>
              <w:bidi w:val="0"/>
              <w:adjustRightInd w:val="0"/>
              <w:rPr>
                <w:rFonts w:ascii="Courier New" w:hAnsi="Courier New" w:cs="Courier New"/>
                <w:sz w:val="20"/>
                <w:szCs w:val="20"/>
              </w:rPr>
            </w:pPr>
            <w:r w:rsidRPr="00F16B5B">
              <w:rPr>
                <w:rFonts w:ascii="Courier New" w:hAnsi="Courier New" w:cs="Courier New"/>
                <w:color w:val="008080"/>
                <w:sz w:val="20"/>
                <w:szCs w:val="20"/>
                <w:highlight w:val="green"/>
              </w:rPr>
              <w:t>&lt;/</w:t>
            </w:r>
            <w:r w:rsidRPr="00F16B5B">
              <w:rPr>
                <w:rFonts w:ascii="Courier New" w:hAnsi="Courier New" w:cs="Courier New"/>
                <w:color w:val="3F7F7F"/>
                <w:sz w:val="20"/>
                <w:szCs w:val="20"/>
                <w:highlight w:val="green"/>
              </w:rPr>
              <w:t>form</w:t>
            </w:r>
            <w:r w:rsidRPr="00F16B5B">
              <w:rPr>
                <w:rFonts w:ascii="Courier New" w:hAnsi="Courier New" w:cs="Courier New"/>
                <w:color w:val="008080"/>
                <w:sz w:val="20"/>
                <w:szCs w:val="20"/>
                <w:highlight w:val="green"/>
              </w:rPr>
              <w:t>&gt;</w:t>
            </w:r>
          </w:p>
          <w:p w:rsidR="00F16B5B" w:rsidRDefault="00F16B5B" w:rsidP="00F16B5B">
            <w:pPr>
              <w:autoSpaceDE w:val="0"/>
              <w:autoSpaceDN w:val="0"/>
              <w:bidi w:val="0"/>
              <w:adjustRightInd w:val="0"/>
              <w:rPr>
                <w:rFonts w:ascii="Courier New" w:hAnsi="Courier New" w:cs="Courier New"/>
                <w:sz w:val="20"/>
                <w:szCs w:val="20"/>
              </w:rPr>
            </w:pP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tr</w:t>
            </w:r>
            <w:proofErr w:type="spellEnd"/>
            <w:r>
              <w:rPr>
                <w:rFonts w:ascii="Courier New" w:hAnsi="Courier New" w:cs="Courier New"/>
                <w:color w:val="008080"/>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BF5F3F"/>
                <w:sz w:val="20"/>
                <w:szCs w:val="20"/>
              </w:rPr>
              <w:t>%&gt;</w:t>
            </w:r>
          </w:p>
          <w:p w:rsidR="00F16B5B" w:rsidRDefault="00F16B5B" w:rsidP="00F16B5B">
            <w:pPr>
              <w:autoSpaceDE w:val="0"/>
              <w:autoSpaceDN w:val="0"/>
              <w:bidi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rsidR="00F16B5B" w:rsidRDefault="00F16B5B" w:rsidP="00F16B5B">
            <w:pPr>
              <w:bidi w:val="0"/>
              <w:rPr>
                <w:b/>
                <w:bCs/>
                <w:noProof/>
                <w:sz w:val="24"/>
                <w:szCs w:val="24"/>
                <w:lang w:val="fr-FR"/>
              </w:rPr>
            </w:pPr>
          </w:p>
        </w:tc>
      </w:tr>
    </w:tbl>
    <w:p w:rsidR="000B5B41" w:rsidRDefault="000B5B41" w:rsidP="00320A04">
      <w:pPr>
        <w:bidi w:val="0"/>
        <w:jc w:val="center"/>
        <w:rPr>
          <w:b/>
          <w:bCs/>
          <w:noProof/>
        </w:rPr>
      </w:pPr>
      <w:r>
        <w:rPr>
          <w:b/>
          <w:bCs/>
          <w:noProof/>
        </w:rPr>
        <w:lastRenderedPageBreak/>
        <w:drawing>
          <wp:inline distT="0" distB="0" distL="0" distR="0">
            <wp:extent cx="3849565" cy="4402288"/>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52795" cy="4405981"/>
                    </a:xfrm>
                    <a:prstGeom prst="rect">
                      <a:avLst/>
                    </a:prstGeom>
                    <a:noFill/>
                    <a:ln w="9525">
                      <a:noFill/>
                      <a:miter lim="800000"/>
                      <a:headEnd/>
                      <a:tailEnd/>
                    </a:ln>
                  </pic:spPr>
                </pic:pic>
              </a:graphicData>
            </a:graphic>
          </wp:inline>
        </w:drawing>
      </w:r>
    </w:p>
    <w:p w:rsidR="00F16B5B" w:rsidRPr="00F16B5B" w:rsidRDefault="00F16B5B" w:rsidP="00F16B5B">
      <w:pPr>
        <w:bidi w:val="0"/>
        <w:jc w:val="center"/>
        <w:rPr>
          <w:b/>
          <w:bCs/>
          <w:noProof/>
          <w:sz w:val="36"/>
          <w:szCs w:val="36"/>
          <w:lang w:val="fr-FR"/>
        </w:rPr>
      </w:pPr>
      <w:r w:rsidRPr="00F16B5B">
        <w:rPr>
          <w:b/>
          <w:bCs/>
          <w:noProof/>
          <w:sz w:val="36"/>
          <w:szCs w:val="36"/>
          <w:lang w:val="fr-FR"/>
        </w:rPr>
        <w:t>Enregistre</w:t>
      </w:r>
      <w:r>
        <w:rPr>
          <w:b/>
          <w:bCs/>
          <w:noProof/>
          <w:sz w:val="36"/>
          <w:szCs w:val="36"/>
          <w:lang w:val="fr-FR"/>
        </w:rPr>
        <w:t>m</w:t>
      </w:r>
      <w:r w:rsidRPr="00F16B5B">
        <w:rPr>
          <w:b/>
          <w:bCs/>
          <w:noProof/>
          <w:sz w:val="36"/>
          <w:szCs w:val="36"/>
          <w:lang w:val="fr-FR"/>
        </w:rPr>
        <w:t>ent des</w:t>
      </w:r>
      <w:r>
        <w:rPr>
          <w:b/>
          <w:bCs/>
          <w:noProof/>
          <w:sz w:val="36"/>
          <w:szCs w:val="36"/>
          <w:lang w:val="fr-FR"/>
        </w:rPr>
        <w:t xml:space="preserve"> objets</w:t>
      </w:r>
      <w:r w:rsidRPr="00F16B5B">
        <w:rPr>
          <w:b/>
          <w:bCs/>
          <w:noProof/>
          <w:sz w:val="36"/>
          <w:szCs w:val="36"/>
          <w:lang w:val="fr-FR"/>
        </w:rPr>
        <w:t xml:space="preserve"> Produit</w:t>
      </w:r>
      <w:r>
        <w:rPr>
          <w:b/>
          <w:bCs/>
          <w:noProof/>
          <w:sz w:val="36"/>
          <w:szCs w:val="36"/>
          <w:lang w:val="fr-FR"/>
        </w:rPr>
        <w:t>s</w:t>
      </w:r>
      <w:r w:rsidRPr="00F16B5B">
        <w:rPr>
          <w:b/>
          <w:bCs/>
          <w:noProof/>
          <w:sz w:val="36"/>
          <w:szCs w:val="36"/>
          <w:lang w:val="fr-FR"/>
        </w:rPr>
        <w:t xml:space="preserve"> dans la base de données on utilisant le pont JDBC</w:t>
      </w:r>
    </w:p>
    <w:p w:rsidR="00F16B5B" w:rsidRPr="00F16B5B" w:rsidRDefault="00F16B5B" w:rsidP="00F16B5B">
      <w:pPr>
        <w:bidi w:val="0"/>
        <w:jc w:val="center"/>
        <w:rPr>
          <w:b/>
          <w:bCs/>
          <w:noProof/>
          <w:lang w:val="fr-FR"/>
        </w:rPr>
      </w:pPr>
    </w:p>
    <w:p w:rsidR="00806F38" w:rsidRPr="00806F38" w:rsidRDefault="00806F38" w:rsidP="00806F38">
      <w:pPr>
        <w:bidi w:val="0"/>
        <w:rPr>
          <w:b/>
          <w:bCs/>
          <w:noProof/>
          <w:lang w:val="fr-FR"/>
        </w:rPr>
      </w:pPr>
      <w:r w:rsidRPr="00806F38">
        <w:rPr>
          <w:b/>
          <w:bCs/>
          <w:noProof/>
          <w:lang w:val="fr-FR"/>
        </w:rPr>
        <w:t>Structure de la table produit de la base GestionProduit</w:t>
      </w:r>
    </w:p>
    <w:p w:rsidR="00806F38" w:rsidRDefault="00806F38" w:rsidP="00320A04">
      <w:pPr>
        <w:bidi w:val="0"/>
        <w:jc w:val="center"/>
        <w:rPr>
          <w:b/>
          <w:bCs/>
          <w:noProof/>
        </w:rPr>
      </w:pPr>
      <w:r>
        <w:rPr>
          <w:b/>
          <w:bCs/>
          <w:noProof/>
        </w:rPr>
        <w:drawing>
          <wp:inline distT="0" distB="0" distL="0" distR="0">
            <wp:extent cx="5423388" cy="2047129"/>
            <wp:effectExtent l="19050" t="0" r="5862"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24665" cy="2047611"/>
                    </a:xfrm>
                    <a:prstGeom prst="rect">
                      <a:avLst/>
                    </a:prstGeom>
                    <a:noFill/>
                    <a:ln w="9525">
                      <a:noFill/>
                      <a:miter lim="800000"/>
                      <a:headEnd/>
                      <a:tailEnd/>
                    </a:ln>
                  </pic:spPr>
                </pic:pic>
              </a:graphicData>
            </a:graphic>
          </wp:inline>
        </w:drawing>
      </w:r>
    </w:p>
    <w:p w:rsidR="00473922" w:rsidRPr="00473922" w:rsidRDefault="00473922" w:rsidP="00473922">
      <w:pPr>
        <w:bidi w:val="0"/>
        <w:rPr>
          <w:b/>
          <w:bCs/>
          <w:noProof/>
        </w:rPr>
      </w:pPr>
      <w:r w:rsidRPr="00473922">
        <w:rPr>
          <w:b/>
          <w:bCs/>
          <w:noProof/>
        </w:rPr>
        <w:t>Struture du projet</w:t>
      </w:r>
    </w:p>
    <w:p w:rsidR="00473922" w:rsidRDefault="00320A04" w:rsidP="00320A04">
      <w:pPr>
        <w:bidi w:val="0"/>
        <w:jc w:val="center"/>
        <w:rPr>
          <w:lang w:bidi="ar-MA"/>
        </w:rPr>
      </w:pPr>
      <w:r>
        <w:rPr>
          <w:lang w:bidi="ar-MA"/>
        </w:rPr>
        <w:br w:type="textWrapping" w:clear="all"/>
      </w:r>
    </w:p>
    <w:p w:rsidR="00320A04" w:rsidRDefault="00320A04" w:rsidP="00320A04">
      <w:pPr>
        <w:bidi w:val="0"/>
        <w:jc w:val="center"/>
        <w:rPr>
          <w:lang w:bidi="ar-MA"/>
        </w:rPr>
      </w:pPr>
    </w:p>
    <w:p w:rsidR="00473922" w:rsidRDefault="00473922" w:rsidP="00473922">
      <w:pPr>
        <w:autoSpaceDE w:val="0"/>
        <w:autoSpaceDN w:val="0"/>
        <w:bidi w:val="0"/>
        <w:adjustRightInd w:val="0"/>
        <w:spacing w:after="0" w:line="240" w:lineRule="auto"/>
        <w:rPr>
          <w:rFonts w:ascii="Courier New" w:hAnsi="Courier New" w:cs="Courier New"/>
          <w:color w:val="000000"/>
          <w:sz w:val="20"/>
          <w:szCs w:val="20"/>
          <w:lang w:val="fr-FR"/>
        </w:rPr>
      </w:pPr>
      <w:r>
        <w:rPr>
          <w:rFonts w:ascii="Courier New" w:hAnsi="Courier New" w:cs="Courier New"/>
          <w:color w:val="000000"/>
          <w:sz w:val="20"/>
          <w:szCs w:val="20"/>
          <w:lang w:val="fr-FR"/>
        </w:rPr>
        <w:lastRenderedPageBreak/>
        <w:t xml:space="preserve"> </w:t>
      </w:r>
    </w:p>
    <w:p w:rsidR="00473922" w:rsidRDefault="00473922" w:rsidP="00473922">
      <w:pPr>
        <w:autoSpaceDE w:val="0"/>
        <w:autoSpaceDN w:val="0"/>
        <w:bidi w:val="0"/>
        <w:adjustRightInd w:val="0"/>
        <w:spacing w:after="0" w:line="240" w:lineRule="auto"/>
        <w:rPr>
          <w:rFonts w:ascii="Courier New" w:hAnsi="Courier New" w:cs="Courier New"/>
          <w:color w:val="000000"/>
          <w:sz w:val="20"/>
          <w:szCs w:val="20"/>
          <w:lang w:val="fr-FR"/>
        </w:rPr>
      </w:pPr>
    </w:p>
    <w:p w:rsidR="00473922" w:rsidRDefault="00473922" w:rsidP="00473922">
      <w:pPr>
        <w:autoSpaceDE w:val="0"/>
        <w:autoSpaceDN w:val="0"/>
        <w:bidi w:val="0"/>
        <w:adjustRightInd w:val="0"/>
        <w:spacing w:after="0" w:line="240" w:lineRule="auto"/>
        <w:rPr>
          <w:rFonts w:ascii="Courier New" w:hAnsi="Courier New" w:cs="Courier New"/>
          <w:color w:val="000000"/>
          <w:sz w:val="20"/>
          <w:szCs w:val="20"/>
          <w:lang w:val="fr-FR"/>
        </w:rPr>
      </w:pPr>
    </w:p>
    <w:tbl>
      <w:tblPr>
        <w:tblStyle w:val="Grilledutableau"/>
        <w:tblW w:w="0" w:type="auto"/>
        <w:tblLook w:val="04A0"/>
      </w:tblPr>
      <w:tblGrid>
        <w:gridCol w:w="10682"/>
      </w:tblGrid>
      <w:tr w:rsidR="00473922" w:rsidTr="00473922">
        <w:tc>
          <w:tcPr>
            <w:tcW w:w="10682" w:type="dxa"/>
          </w:tcPr>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package </w:t>
            </w:r>
            <w:proofErr w:type="spellStart"/>
            <w:r w:rsidRPr="00473922">
              <w:rPr>
                <w:rFonts w:ascii="Courier New" w:hAnsi="Courier New" w:cs="Courier New"/>
                <w:color w:val="000000"/>
                <w:sz w:val="20"/>
                <w:szCs w:val="20"/>
                <w:lang w:val="fr-FR"/>
              </w:rPr>
              <w:t>metier</w:t>
            </w:r>
            <w:proofErr w:type="spellEnd"/>
            <w:r w:rsidRPr="00473922">
              <w:rPr>
                <w:rFonts w:ascii="Courier New" w:hAnsi="Courier New" w:cs="Courier New"/>
                <w:color w:val="000000"/>
                <w:sz w:val="20"/>
                <w:szCs w:val="20"/>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java.sql.Connection;</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java.sql.DriverManager;</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import java.sql.ResultSet;</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import </w:t>
            </w:r>
            <w:proofErr w:type="spellStart"/>
            <w:r w:rsidRPr="00473922">
              <w:rPr>
                <w:rFonts w:ascii="Courier New" w:hAnsi="Courier New" w:cs="Courier New"/>
                <w:color w:val="000000"/>
                <w:sz w:val="20"/>
                <w:szCs w:val="20"/>
                <w:lang w:val="fr-FR"/>
              </w:rPr>
              <w:t>java.util.ArrayList</w:t>
            </w:r>
            <w:proofErr w:type="spellEnd"/>
            <w:r w:rsidRPr="00473922">
              <w:rPr>
                <w:rFonts w:ascii="Courier New" w:hAnsi="Courier New" w:cs="Courier New"/>
                <w:color w:val="000000"/>
                <w:sz w:val="20"/>
                <w:szCs w:val="20"/>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import </w:t>
            </w:r>
            <w:proofErr w:type="spellStart"/>
            <w:r w:rsidRPr="00473922">
              <w:rPr>
                <w:rFonts w:ascii="Courier New" w:hAnsi="Courier New" w:cs="Courier New"/>
                <w:color w:val="000000"/>
                <w:sz w:val="20"/>
                <w:szCs w:val="20"/>
                <w:lang w:val="fr-FR"/>
              </w:rPr>
              <w:t>com.mysql.jdbc.PreparedStatement</w:t>
            </w:r>
            <w:proofErr w:type="spellEnd"/>
            <w:r w:rsidRPr="00473922">
              <w:rPr>
                <w:rFonts w:ascii="Courier New" w:hAnsi="Courier New" w:cs="Courier New"/>
                <w:color w:val="000000"/>
                <w:sz w:val="20"/>
                <w:szCs w:val="20"/>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public class services {</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proofErr w:type="spellStart"/>
            <w:r w:rsidRPr="00473922">
              <w:rPr>
                <w:rFonts w:ascii="Courier New" w:hAnsi="Courier New" w:cs="Courier New"/>
                <w:color w:val="000000"/>
                <w:sz w:val="20"/>
                <w:szCs w:val="20"/>
                <w:lang w:val="fr-FR"/>
              </w:rPr>
              <w:t>private</w:t>
            </w:r>
            <w:proofErr w:type="spellEnd"/>
            <w:r w:rsidRPr="00473922">
              <w:rPr>
                <w:rFonts w:ascii="Courier New" w:hAnsi="Courier New" w:cs="Courier New"/>
                <w:color w:val="000000"/>
                <w:sz w:val="20"/>
                <w:szCs w:val="20"/>
                <w:lang w:val="fr-FR"/>
              </w:rPr>
              <w:t xml:space="preserve">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produit=new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&lt;Produit</w:t>
            </w:r>
            <w:proofErr w:type="gramStart"/>
            <w:r w:rsidRPr="00473922">
              <w:rPr>
                <w:rFonts w:ascii="Courier New" w:hAnsi="Courier New" w:cs="Courier New"/>
                <w:color w:val="000000"/>
                <w:sz w:val="20"/>
                <w:szCs w:val="20"/>
                <w:lang w:val="fr-FR"/>
              </w:rPr>
              <w:t>&gt;(</w:t>
            </w:r>
            <w:proofErr w:type="gramEnd"/>
            <w:r w:rsidRPr="00473922">
              <w:rPr>
                <w:rFonts w:ascii="Courier New" w:hAnsi="Courier New" w:cs="Courier New"/>
                <w:color w:val="000000"/>
                <w:sz w:val="20"/>
                <w:szCs w:val="20"/>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public </w:t>
            </w:r>
            <w:proofErr w:type="spellStart"/>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w:t>
            </w:r>
            <w:proofErr w:type="spellStart"/>
            <w:proofErr w:type="gramStart"/>
            <w:r w:rsidRPr="00473922">
              <w:rPr>
                <w:rFonts w:ascii="Courier New" w:hAnsi="Courier New" w:cs="Courier New"/>
                <w:color w:val="000000"/>
                <w:sz w:val="20"/>
                <w:szCs w:val="20"/>
                <w:lang w:val="fr-FR"/>
              </w:rPr>
              <w:t>getProduit</w:t>
            </w:r>
            <w:proofErr w:type="spellEnd"/>
            <w:r w:rsidRPr="00473922">
              <w:rPr>
                <w:rFonts w:ascii="Courier New" w:hAnsi="Courier New" w:cs="Courier New"/>
                <w:color w:val="000000"/>
                <w:sz w:val="20"/>
                <w:szCs w:val="20"/>
                <w:lang w:val="fr-FR"/>
              </w:rPr>
              <w:t>(</w:t>
            </w:r>
            <w:proofErr w:type="gramEnd"/>
            <w:r w:rsidRPr="00473922">
              <w:rPr>
                <w:rFonts w:ascii="Courier New" w:hAnsi="Courier New" w:cs="Courier New"/>
                <w:color w:val="000000"/>
                <w:sz w:val="20"/>
                <w:szCs w:val="20"/>
                <w:lang w:val="fr-FR"/>
              </w:rPr>
              <w:t>) {</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ab/>
              <w:t>return produit;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 xml:space="preserve">public </w:t>
            </w:r>
            <w:proofErr w:type="spellStart"/>
            <w:r w:rsidRPr="00473922">
              <w:rPr>
                <w:rFonts w:ascii="Courier New" w:hAnsi="Courier New" w:cs="Courier New"/>
                <w:color w:val="000000"/>
                <w:sz w:val="20"/>
                <w:szCs w:val="20"/>
                <w:lang w:val="fr-FR"/>
              </w:rPr>
              <w:t>void</w:t>
            </w:r>
            <w:proofErr w:type="spellEnd"/>
            <w:r w:rsidRPr="00473922">
              <w:rPr>
                <w:rFonts w:ascii="Courier New" w:hAnsi="Courier New" w:cs="Courier New"/>
                <w:color w:val="000000"/>
                <w:sz w:val="20"/>
                <w:szCs w:val="20"/>
                <w:lang w:val="fr-FR"/>
              </w:rPr>
              <w:t xml:space="preserve"> </w:t>
            </w:r>
            <w:proofErr w:type="spellStart"/>
            <w:proofErr w:type="gramStart"/>
            <w:r w:rsidRPr="00473922">
              <w:rPr>
                <w:rFonts w:ascii="Courier New" w:hAnsi="Courier New" w:cs="Courier New"/>
                <w:color w:val="000000"/>
                <w:sz w:val="20"/>
                <w:szCs w:val="20"/>
                <w:lang w:val="fr-FR"/>
              </w:rPr>
              <w:t>setProduit</w:t>
            </w:r>
            <w:proofErr w:type="spellEnd"/>
            <w:r w:rsidRPr="00473922">
              <w:rPr>
                <w:rFonts w:ascii="Courier New" w:hAnsi="Courier New" w:cs="Courier New"/>
                <w:color w:val="000000"/>
                <w:sz w:val="20"/>
                <w:szCs w:val="20"/>
                <w:lang w:val="fr-FR"/>
              </w:rPr>
              <w:t>(</w:t>
            </w:r>
            <w:proofErr w:type="spellStart"/>
            <w:proofErr w:type="gramEnd"/>
            <w:r w:rsidRPr="00473922">
              <w:rPr>
                <w:rFonts w:ascii="Courier New" w:hAnsi="Courier New" w:cs="Courier New"/>
                <w:color w:val="000000"/>
                <w:sz w:val="20"/>
                <w:szCs w:val="20"/>
                <w:lang w:val="fr-FR"/>
              </w:rPr>
              <w:t>ArrayList</w:t>
            </w:r>
            <w:proofErr w:type="spellEnd"/>
            <w:r w:rsidRPr="00473922">
              <w:rPr>
                <w:rFonts w:ascii="Courier New" w:hAnsi="Courier New" w:cs="Courier New"/>
                <w:color w:val="000000"/>
                <w:sz w:val="20"/>
                <w:szCs w:val="20"/>
                <w:lang w:val="fr-FR"/>
              </w:rPr>
              <w:t xml:space="preserve">&lt;Produit&gt; produit) </w:t>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w:t>
            </w:r>
            <w:proofErr w:type="spellStart"/>
            <w:r w:rsidRPr="00473922">
              <w:rPr>
                <w:rFonts w:ascii="Courier New" w:hAnsi="Courier New" w:cs="Courier New"/>
                <w:color w:val="000000"/>
                <w:sz w:val="20"/>
                <w:szCs w:val="20"/>
                <w:lang w:val="fr-FR"/>
              </w:rPr>
              <w:t>this.produit</w:t>
            </w:r>
            <w:proofErr w:type="spellEnd"/>
            <w:r w:rsidRPr="00473922">
              <w:rPr>
                <w:rFonts w:ascii="Courier New" w:hAnsi="Courier New" w:cs="Courier New"/>
                <w:color w:val="000000"/>
                <w:sz w:val="20"/>
                <w:szCs w:val="20"/>
                <w:lang w:val="fr-FR"/>
              </w:rPr>
              <w:t xml:space="preserve"> = produit;}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lang w:val="fr-FR"/>
              </w:rPr>
              <w:t xml:space="preserve">public </w:t>
            </w:r>
            <w:proofErr w:type="spellStart"/>
            <w:r w:rsidRPr="00F16B5B">
              <w:rPr>
                <w:rFonts w:ascii="Courier New" w:hAnsi="Courier New" w:cs="Courier New"/>
                <w:color w:val="000000"/>
                <w:sz w:val="20"/>
                <w:szCs w:val="20"/>
                <w:highlight w:val="green"/>
                <w:lang w:val="fr-FR"/>
              </w:rPr>
              <w:t>void</w:t>
            </w:r>
            <w:proofErr w:type="spellEnd"/>
            <w:r w:rsidRPr="00F16B5B">
              <w:rPr>
                <w:rFonts w:ascii="Courier New" w:hAnsi="Courier New" w:cs="Courier New"/>
                <w:color w:val="000000"/>
                <w:sz w:val="20"/>
                <w:szCs w:val="20"/>
                <w:highlight w:val="green"/>
                <w:lang w:val="fr-FR"/>
              </w:rPr>
              <w:t xml:space="preserve"> </w:t>
            </w:r>
            <w:proofErr w:type="spellStart"/>
            <w:proofErr w:type="gramStart"/>
            <w:r w:rsidRPr="00F16B5B">
              <w:rPr>
                <w:rFonts w:ascii="Courier New" w:hAnsi="Courier New" w:cs="Courier New"/>
                <w:color w:val="000000"/>
                <w:sz w:val="20"/>
                <w:szCs w:val="20"/>
                <w:highlight w:val="green"/>
                <w:lang w:val="fr-FR"/>
              </w:rPr>
              <w:t>add</w:t>
            </w:r>
            <w:proofErr w:type="spellEnd"/>
            <w:r w:rsidRPr="00F16B5B">
              <w:rPr>
                <w:rFonts w:ascii="Courier New" w:hAnsi="Courier New" w:cs="Courier New"/>
                <w:color w:val="000000"/>
                <w:sz w:val="20"/>
                <w:szCs w:val="20"/>
                <w:highlight w:val="green"/>
                <w:lang w:val="fr-FR"/>
              </w:rPr>
              <w:t>(</w:t>
            </w:r>
            <w:proofErr w:type="gramEnd"/>
            <w:r w:rsidRPr="00F16B5B">
              <w:rPr>
                <w:rFonts w:ascii="Courier New" w:hAnsi="Courier New" w:cs="Courier New"/>
                <w:color w:val="000000"/>
                <w:sz w:val="20"/>
                <w:szCs w:val="20"/>
                <w:highlight w:val="green"/>
                <w:lang w:val="fr-FR"/>
              </w:rPr>
              <w:t>Produit p)</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lang w:val="fr-FR"/>
              </w:rPr>
              <w:t>{</w:t>
            </w:r>
            <w:proofErr w:type="spellStart"/>
            <w:r w:rsidRPr="00F16B5B">
              <w:rPr>
                <w:rFonts w:ascii="Courier New" w:hAnsi="Courier New" w:cs="Courier New"/>
                <w:color w:val="000000"/>
                <w:sz w:val="20"/>
                <w:szCs w:val="20"/>
                <w:highlight w:val="green"/>
                <w:lang w:val="fr-FR"/>
              </w:rPr>
              <w:t>try</w:t>
            </w:r>
            <w:proofErr w:type="spellEnd"/>
            <w:r w:rsidRPr="00F16B5B">
              <w:rPr>
                <w:rFonts w:ascii="Courier New" w:hAnsi="Courier New" w:cs="Courier New"/>
                <w:color w:val="000000"/>
                <w:sz w:val="20"/>
                <w:szCs w:val="20"/>
                <w:highlight w:val="green"/>
                <w:lang w:val="fr-FR"/>
              </w:rPr>
              <w:t xml:space="preserve">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lang w:val="fr-FR"/>
              </w:rPr>
              <w:tab/>
            </w:r>
            <w:proofErr w:type="spellStart"/>
            <w:r w:rsidRPr="00F16B5B">
              <w:rPr>
                <w:rFonts w:ascii="Courier New" w:hAnsi="Courier New" w:cs="Courier New"/>
                <w:color w:val="000000"/>
                <w:sz w:val="20"/>
                <w:szCs w:val="20"/>
                <w:highlight w:val="green"/>
              </w:rPr>
              <w:t>Class.forName</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com.mysql.jdbc.Driver</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xml:space="preserve">Connection </w:t>
            </w:r>
            <w:proofErr w:type="spellStart"/>
            <w:r w:rsidRPr="00F16B5B">
              <w:rPr>
                <w:rFonts w:ascii="Courier New" w:hAnsi="Courier New" w:cs="Courier New"/>
                <w:color w:val="000000"/>
                <w:sz w:val="20"/>
                <w:szCs w:val="20"/>
                <w:highlight w:val="green"/>
              </w:rPr>
              <w:t>cn</w:t>
            </w:r>
            <w:proofErr w:type="spellEnd"/>
            <w:r w:rsidRPr="00F16B5B">
              <w:rPr>
                <w:rFonts w:ascii="Courier New" w:hAnsi="Courier New" w:cs="Courier New"/>
                <w:color w:val="000000"/>
                <w:sz w:val="20"/>
                <w:szCs w:val="20"/>
                <w:highlight w:val="green"/>
              </w:rPr>
              <w:t xml:space="preserve"> = (Connection) DriverManager.getConnection("jdbc:mysql://localhost:3306/gestionproduit","root","");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pr= (</w:t>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w:t>
            </w:r>
            <w:proofErr w:type="spellStart"/>
            <w:proofErr w:type="gramStart"/>
            <w:r w:rsidRPr="00F16B5B">
              <w:rPr>
                <w:rFonts w:ascii="Courier New" w:hAnsi="Courier New" w:cs="Courier New"/>
                <w:color w:val="000000"/>
                <w:sz w:val="20"/>
                <w:szCs w:val="20"/>
                <w:highlight w:val="green"/>
              </w:rPr>
              <w:t>cn.prepareStatement</w:t>
            </w:r>
            <w:proofErr w:type="spellEnd"/>
            <w:r w:rsidRPr="00F16B5B">
              <w:rPr>
                <w:rFonts w:ascii="Courier New" w:hAnsi="Courier New" w:cs="Courier New"/>
                <w:color w:val="000000"/>
                <w:sz w:val="20"/>
                <w:szCs w:val="20"/>
                <w:highlight w:val="green"/>
              </w:rPr>
              <w:t>(</w:t>
            </w:r>
            <w:proofErr w:type="gramEnd"/>
            <w:r w:rsidRPr="00F16B5B">
              <w:rPr>
                <w:rFonts w:ascii="Courier New" w:hAnsi="Courier New" w:cs="Courier New"/>
                <w:color w:val="000000"/>
                <w:sz w:val="20"/>
                <w:szCs w:val="20"/>
                <w:highlight w:val="green"/>
              </w:rPr>
              <w:t xml:space="preserve">"INSERT INTO </w:t>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 xml:space="preserve"> VALUE (NULL,?,?,?,?)");</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pr.setString</w:t>
            </w:r>
            <w:proofErr w:type="spellEnd"/>
            <w:r w:rsidRPr="00F16B5B">
              <w:rPr>
                <w:rFonts w:ascii="Courier New" w:hAnsi="Courier New" w:cs="Courier New"/>
                <w:color w:val="000000"/>
                <w:sz w:val="20"/>
                <w:szCs w:val="20"/>
                <w:highlight w:val="green"/>
              </w:rPr>
              <w:t xml:space="preserve">(1, </w:t>
            </w:r>
            <w:proofErr w:type="spellStart"/>
            <w:r w:rsidRPr="00F16B5B">
              <w:rPr>
                <w:rFonts w:ascii="Courier New" w:hAnsi="Courier New" w:cs="Courier New"/>
                <w:color w:val="000000"/>
                <w:sz w:val="20"/>
                <w:szCs w:val="20"/>
                <w:highlight w:val="green"/>
              </w:rPr>
              <w:t>p.getNom</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pr.setString</w:t>
            </w:r>
            <w:proofErr w:type="spellEnd"/>
            <w:r w:rsidRPr="00F16B5B">
              <w:rPr>
                <w:rFonts w:ascii="Courier New" w:hAnsi="Courier New" w:cs="Courier New"/>
                <w:color w:val="000000"/>
                <w:sz w:val="20"/>
                <w:szCs w:val="20"/>
                <w:highlight w:val="green"/>
              </w:rPr>
              <w:t xml:space="preserve">(2, </w:t>
            </w:r>
            <w:proofErr w:type="spellStart"/>
            <w:r w:rsidRPr="00F16B5B">
              <w:rPr>
                <w:rFonts w:ascii="Courier New" w:hAnsi="Courier New" w:cs="Courier New"/>
                <w:color w:val="000000"/>
                <w:sz w:val="20"/>
                <w:szCs w:val="20"/>
                <w:highlight w:val="green"/>
              </w:rPr>
              <w:t>p.getDesc</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pr.setInt</w:t>
            </w:r>
            <w:proofErr w:type="spellEnd"/>
            <w:r w:rsidRPr="00F16B5B">
              <w:rPr>
                <w:rFonts w:ascii="Courier New" w:hAnsi="Courier New" w:cs="Courier New"/>
                <w:color w:val="000000"/>
                <w:sz w:val="20"/>
                <w:szCs w:val="20"/>
                <w:highlight w:val="green"/>
              </w:rPr>
              <w:t xml:space="preserve">(3, </w:t>
            </w:r>
            <w:proofErr w:type="spellStart"/>
            <w:r w:rsidRPr="00F16B5B">
              <w:rPr>
                <w:rFonts w:ascii="Courier New" w:hAnsi="Courier New" w:cs="Courier New"/>
                <w:color w:val="000000"/>
                <w:sz w:val="20"/>
                <w:szCs w:val="20"/>
                <w:highlight w:val="green"/>
              </w:rPr>
              <w:t>p.getPrix</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pr.setInt</w:t>
            </w:r>
            <w:proofErr w:type="spellEnd"/>
            <w:r w:rsidRPr="00F16B5B">
              <w:rPr>
                <w:rFonts w:ascii="Courier New" w:hAnsi="Courier New" w:cs="Courier New"/>
                <w:color w:val="000000"/>
                <w:sz w:val="20"/>
                <w:szCs w:val="20"/>
                <w:highlight w:val="green"/>
              </w:rPr>
              <w:t xml:space="preserve">(4, </w:t>
            </w:r>
            <w:proofErr w:type="spellStart"/>
            <w:r w:rsidRPr="00F16B5B">
              <w:rPr>
                <w:rFonts w:ascii="Courier New" w:hAnsi="Courier New" w:cs="Courier New"/>
                <w:color w:val="000000"/>
                <w:sz w:val="20"/>
                <w:szCs w:val="20"/>
                <w:highlight w:val="green"/>
              </w:rPr>
              <w:t>p.getEtat</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pr.execute</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 catch (Exception e)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TODO Auto-generated catch block</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e.printStackTrace</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tl/>
                <w:lang w:val="fr-FR"/>
              </w:rPr>
            </w:pPr>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produit.add</w:t>
            </w:r>
            <w:proofErr w:type="spellEnd"/>
            <w:r w:rsidRPr="00F16B5B">
              <w:rPr>
                <w:rFonts w:ascii="Courier New" w:hAnsi="Courier New" w:cs="Courier New"/>
                <w:color w:val="000000"/>
                <w:sz w:val="20"/>
                <w:szCs w:val="20"/>
                <w:highlight w:val="green"/>
              </w:rPr>
              <w:t>(p);</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F16B5B">
              <w:rPr>
                <w:rFonts w:ascii="Courier New" w:hAnsi="Courier New" w:cs="Courier New"/>
                <w:color w:val="000000"/>
                <w:sz w:val="20"/>
                <w:szCs w:val="20"/>
                <w:highlight w:val="green"/>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public void remove (Long id)</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{try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Class.forName</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com.mysql.jdbc.Driver</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xml:space="preserve">Connection </w:t>
            </w:r>
            <w:proofErr w:type="spellStart"/>
            <w:r w:rsidRPr="00F16B5B">
              <w:rPr>
                <w:rFonts w:ascii="Courier New" w:hAnsi="Courier New" w:cs="Courier New"/>
                <w:color w:val="000000"/>
                <w:sz w:val="20"/>
                <w:szCs w:val="20"/>
                <w:highlight w:val="green"/>
              </w:rPr>
              <w:t>cn</w:t>
            </w:r>
            <w:proofErr w:type="spellEnd"/>
            <w:r w:rsidRPr="00F16B5B">
              <w:rPr>
                <w:rFonts w:ascii="Courier New" w:hAnsi="Courier New" w:cs="Courier New"/>
                <w:color w:val="000000"/>
                <w:sz w:val="20"/>
                <w:szCs w:val="20"/>
                <w:highlight w:val="green"/>
              </w:rPr>
              <w:t xml:space="preserve"> = (Connection) DriverManager.getConnection("jdbc:mysql://localhost:3306/gestionproduit","root","");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pr= (</w:t>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w:t>
            </w:r>
            <w:proofErr w:type="spellStart"/>
            <w:proofErr w:type="gramStart"/>
            <w:r w:rsidRPr="00F16B5B">
              <w:rPr>
                <w:rFonts w:ascii="Courier New" w:hAnsi="Courier New" w:cs="Courier New"/>
                <w:color w:val="000000"/>
                <w:sz w:val="20"/>
                <w:szCs w:val="20"/>
                <w:highlight w:val="green"/>
              </w:rPr>
              <w:t>cn.prepareStatement</w:t>
            </w:r>
            <w:proofErr w:type="spellEnd"/>
            <w:r w:rsidRPr="00F16B5B">
              <w:rPr>
                <w:rFonts w:ascii="Courier New" w:hAnsi="Courier New" w:cs="Courier New"/>
                <w:color w:val="000000"/>
                <w:sz w:val="20"/>
                <w:szCs w:val="20"/>
                <w:highlight w:val="green"/>
              </w:rPr>
              <w:t>(</w:t>
            </w:r>
            <w:proofErr w:type="gramEnd"/>
            <w:r w:rsidRPr="00F16B5B">
              <w:rPr>
                <w:rFonts w:ascii="Courier New" w:hAnsi="Courier New" w:cs="Courier New"/>
                <w:color w:val="000000"/>
                <w:sz w:val="20"/>
                <w:szCs w:val="20"/>
                <w:highlight w:val="green"/>
              </w:rPr>
              <w:t xml:space="preserve">"DELETE FROM </w:t>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 xml:space="preserve"> where id =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pr.setLong</w:t>
            </w:r>
            <w:proofErr w:type="spellEnd"/>
            <w:r w:rsidRPr="00F16B5B">
              <w:rPr>
                <w:rFonts w:ascii="Courier New" w:hAnsi="Courier New" w:cs="Courier New"/>
                <w:color w:val="000000"/>
                <w:sz w:val="20"/>
                <w:szCs w:val="20"/>
                <w:highlight w:val="green"/>
              </w:rPr>
              <w:t>(1, id);</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pr.execute</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 catch (Exception e)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TODO Auto-generated catch block</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e.printStackTrace</w:t>
            </w:r>
            <w:proofErr w:type="spellEnd"/>
            <w:r w:rsidRPr="00F16B5B">
              <w:rPr>
                <w:rFonts w:ascii="Courier New" w:hAnsi="Courier New" w:cs="Courier New"/>
                <w:color w:val="000000"/>
                <w:sz w:val="20"/>
                <w:szCs w:val="20"/>
                <w:highlight w:val="green"/>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F16B5B">
              <w:rPr>
                <w:rFonts w:ascii="Courier New" w:hAnsi="Courier New" w:cs="Courier New"/>
                <w:color w:val="000000"/>
                <w:sz w:val="20"/>
                <w:szCs w:val="20"/>
                <w:highlight w:val="green"/>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rPr>
              <w:tab/>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rPr>
              <w:tab/>
            </w: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ab/>
              <w:t>for(</w:t>
            </w:r>
            <w:proofErr w:type="spellStart"/>
            <w:r w:rsidRPr="00473922">
              <w:rPr>
                <w:rFonts w:ascii="Courier New" w:hAnsi="Courier New" w:cs="Courier New"/>
                <w:color w:val="000000"/>
                <w:sz w:val="20"/>
                <w:szCs w:val="20"/>
              </w:rPr>
              <w:t>Produit</w:t>
            </w:r>
            <w:proofErr w:type="spellEnd"/>
            <w:r w:rsidRPr="00473922">
              <w:rPr>
                <w:rFonts w:ascii="Courier New" w:hAnsi="Courier New" w:cs="Courier New"/>
                <w:color w:val="000000"/>
                <w:sz w:val="20"/>
                <w:szCs w:val="20"/>
              </w:rPr>
              <w:t xml:space="preserve"> p:produit)</w:t>
            </w: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{if (</w:t>
            </w:r>
            <w:proofErr w:type="spellStart"/>
            <w:r w:rsidRPr="00473922">
              <w:rPr>
                <w:rFonts w:ascii="Courier New" w:hAnsi="Courier New" w:cs="Courier New"/>
                <w:color w:val="000000"/>
                <w:sz w:val="20"/>
                <w:szCs w:val="20"/>
              </w:rPr>
              <w:t>p.getId</w:t>
            </w:r>
            <w:proofErr w:type="spellEnd"/>
            <w:r w:rsidRPr="00473922">
              <w:rPr>
                <w:rFonts w:ascii="Courier New" w:hAnsi="Courier New" w:cs="Courier New"/>
                <w:color w:val="000000"/>
                <w:sz w:val="20"/>
                <w:szCs w:val="20"/>
              </w:rPr>
              <w:t>()==id){</w:t>
            </w:r>
            <w:proofErr w:type="spellStart"/>
            <w:r w:rsidRPr="00473922">
              <w:rPr>
                <w:rFonts w:ascii="Courier New" w:hAnsi="Courier New" w:cs="Courier New"/>
                <w:color w:val="000000"/>
                <w:sz w:val="20"/>
                <w:szCs w:val="20"/>
              </w:rPr>
              <w:t>produit.remove</w:t>
            </w:r>
            <w:proofErr w:type="spellEnd"/>
            <w:r w:rsidRPr="00473922">
              <w:rPr>
                <w:rFonts w:ascii="Courier New" w:hAnsi="Courier New" w:cs="Courier New"/>
                <w:color w:val="000000"/>
                <w:sz w:val="20"/>
                <w:szCs w:val="20"/>
              </w:rPr>
              <w:t>(p); break;}</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rPr>
              <w:t>}</w:t>
            </w: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 xml:space="preserve">public </w:t>
            </w:r>
            <w:proofErr w:type="spellStart"/>
            <w:r w:rsidRPr="00473922">
              <w:rPr>
                <w:rFonts w:ascii="Courier New" w:hAnsi="Courier New" w:cs="Courier New"/>
                <w:color w:val="000000"/>
                <w:sz w:val="20"/>
                <w:szCs w:val="20"/>
              </w:rPr>
              <w:t>Produit</w:t>
            </w:r>
            <w:proofErr w:type="spellEnd"/>
            <w:r w:rsidRPr="00473922">
              <w:rPr>
                <w:rFonts w:ascii="Courier New" w:hAnsi="Courier New" w:cs="Courier New"/>
                <w:color w:val="000000"/>
                <w:sz w:val="20"/>
                <w:szCs w:val="20"/>
              </w:rPr>
              <w:t xml:space="preserve"> </w:t>
            </w:r>
            <w:proofErr w:type="spellStart"/>
            <w:r w:rsidRPr="00473922">
              <w:rPr>
                <w:rFonts w:ascii="Courier New" w:hAnsi="Courier New" w:cs="Courier New"/>
                <w:color w:val="000000"/>
                <w:sz w:val="20"/>
                <w:szCs w:val="20"/>
              </w:rPr>
              <w:t>getProduitDetails</w:t>
            </w:r>
            <w:proofErr w:type="spellEnd"/>
            <w:r w:rsidRPr="00473922">
              <w:rPr>
                <w:rFonts w:ascii="Courier New" w:hAnsi="Courier New" w:cs="Courier New"/>
                <w:color w:val="000000"/>
                <w:sz w:val="20"/>
                <w:szCs w:val="20"/>
              </w:rPr>
              <w:t>(Long id)</w:t>
            </w: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 for(</w:t>
            </w:r>
            <w:proofErr w:type="spellStart"/>
            <w:r w:rsidRPr="00473922">
              <w:rPr>
                <w:rFonts w:ascii="Courier New" w:hAnsi="Courier New" w:cs="Courier New"/>
                <w:color w:val="000000"/>
                <w:sz w:val="20"/>
                <w:szCs w:val="20"/>
              </w:rPr>
              <w:t>Produit</w:t>
            </w:r>
            <w:proofErr w:type="spellEnd"/>
            <w:r w:rsidRPr="00473922">
              <w:rPr>
                <w:rFonts w:ascii="Courier New" w:hAnsi="Courier New" w:cs="Courier New"/>
                <w:color w:val="000000"/>
                <w:sz w:val="20"/>
                <w:szCs w:val="20"/>
              </w:rPr>
              <w:t xml:space="preserve"> p:produit)</w:t>
            </w: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lastRenderedPageBreak/>
              <w:t>if (</w:t>
            </w:r>
            <w:proofErr w:type="spellStart"/>
            <w:r w:rsidRPr="00473922">
              <w:rPr>
                <w:rFonts w:ascii="Courier New" w:hAnsi="Courier New" w:cs="Courier New"/>
                <w:color w:val="000000"/>
                <w:sz w:val="20"/>
                <w:szCs w:val="20"/>
              </w:rPr>
              <w:t>p.getId</w:t>
            </w:r>
            <w:proofErr w:type="spellEnd"/>
            <w:r w:rsidRPr="00473922">
              <w:rPr>
                <w:rFonts w:ascii="Courier New" w:hAnsi="Courier New" w:cs="Courier New"/>
                <w:color w:val="000000"/>
                <w:sz w:val="20"/>
                <w:szCs w:val="20"/>
              </w:rPr>
              <w:t>()==id) {return p;}</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473922" w:rsidRDefault="00473922" w:rsidP="00473922">
            <w:pPr>
              <w:autoSpaceDE w:val="0"/>
              <w:autoSpaceDN w:val="0"/>
              <w:bidi w:val="0"/>
              <w:adjustRightInd w:val="0"/>
              <w:rPr>
                <w:rFonts w:ascii="Courier New" w:hAnsi="Courier New" w:cs="Courier New"/>
                <w:color w:val="000000"/>
                <w:sz w:val="20"/>
                <w:szCs w:val="20"/>
              </w:rPr>
            </w:pPr>
            <w:r w:rsidRPr="00473922">
              <w:rPr>
                <w:rFonts w:ascii="Courier New" w:hAnsi="Courier New" w:cs="Courier New"/>
                <w:color w:val="000000"/>
                <w:sz w:val="20"/>
                <w:szCs w:val="20"/>
              </w:rPr>
              <w:t>return null;</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 xml:space="preserve">public </w:t>
            </w:r>
            <w:proofErr w:type="spellStart"/>
            <w:r w:rsidRPr="00F16B5B">
              <w:rPr>
                <w:rFonts w:ascii="Courier New" w:hAnsi="Courier New" w:cs="Courier New"/>
                <w:color w:val="000000"/>
                <w:sz w:val="20"/>
                <w:szCs w:val="20"/>
                <w:highlight w:val="green"/>
              </w:rPr>
              <w:t>ArrayList</w:t>
            </w:r>
            <w:proofErr w:type="spellEnd"/>
            <w:r w:rsidRPr="00F16B5B">
              <w:rPr>
                <w:rFonts w:ascii="Courier New" w:hAnsi="Courier New" w:cs="Courier New"/>
                <w:color w:val="000000"/>
                <w:sz w:val="20"/>
                <w:szCs w:val="20"/>
                <w:highlight w:val="green"/>
              </w:rPr>
              <w:t>&lt;</w:t>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 xml:space="preserve">&gt; </w:t>
            </w:r>
            <w:proofErr w:type="spellStart"/>
            <w:r w:rsidRPr="00F16B5B">
              <w:rPr>
                <w:rFonts w:ascii="Courier New" w:hAnsi="Courier New" w:cs="Courier New"/>
                <w:color w:val="000000"/>
                <w:sz w:val="20"/>
                <w:szCs w:val="20"/>
                <w:highlight w:val="green"/>
              </w:rPr>
              <w:t>getAll</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rPr>
              <w:tab/>
              <w:t xml:space="preserve"> </w:t>
            </w:r>
            <w:proofErr w:type="spellStart"/>
            <w:r w:rsidRPr="00F16B5B">
              <w:rPr>
                <w:rFonts w:ascii="Courier New" w:hAnsi="Courier New" w:cs="Courier New"/>
                <w:color w:val="000000"/>
                <w:sz w:val="20"/>
                <w:szCs w:val="20"/>
                <w:highlight w:val="green"/>
                <w:lang w:val="fr-FR"/>
              </w:rPr>
              <w:t>ArrayList</w:t>
            </w:r>
            <w:proofErr w:type="spellEnd"/>
            <w:r w:rsidRPr="00F16B5B">
              <w:rPr>
                <w:rFonts w:ascii="Courier New" w:hAnsi="Courier New" w:cs="Courier New"/>
                <w:color w:val="000000"/>
                <w:sz w:val="20"/>
                <w:szCs w:val="20"/>
                <w:highlight w:val="green"/>
                <w:lang w:val="fr-FR"/>
              </w:rPr>
              <w:t xml:space="preserve">&lt;Produit&gt; </w:t>
            </w:r>
            <w:proofErr w:type="spellStart"/>
            <w:r w:rsidRPr="00F16B5B">
              <w:rPr>
                <w:rFonts w:ascii="Courier New" w:hAnsi="Courier New" w:cs="Courier New"/>
                <w:color w:val="000000"/>
                <w:sz w:val="20"/>
                <w:szCs w:val="20"/>
                <w:highlight w:val="green"/>
                <w:lang w:val="fr-FR"/>
              </w:rPr>
              <w:t>listproduit</w:t>
            </w:r>
            <w:proofErr w:type="spellEnd"/>
            <w:r w:rsidRPr="00F16B5B">
              <w:rPr>
                <w:rFonts w:ascii="Courier New" w:hAnsi="Courier New" w:cs="Courier New"/>
                <w:color w:val="000000"/>
                <w:sz w:val="20"/>
                <w:szCs w:val="20"/>
                <w:highlight w:val="green"/>
                <w:lang w:val="fr-FR"/>
              </w:rPr>
              <w:t xml:space="preserve">=new </w:t>
            </w:r>
            <w:proofErr w:type="spellStart"/>
            <w:r w:rsidRPr="00F16B5B">
              <w:rPr>
                <w:rFonts w:ascii="Courier New" w:hAnsi="Courier New" w:cs="Courier New"/>
                <w:color w:val="000000"/>
                <w:sz w:val="20"/>
                <w:szCs w:val="20"/>
                <w:highlight w:val="green"/>
                <w:lang w:val="fr-FR"/>
              </w:rPr>
              <w:t>ArrayList</w:t>
            </w:r>
            <w:proofErr w:type="spellEnd"/>
            <w:r w:rsidRPr="00F16B5B">
              <w:rPr>
                <w:rFonts w:ascii="Courier New" w:hAnsi="Courier New" w:cs="Courier New"/>
                <w:color w:val="000000"/>
                <w:sz w:val="20"/>
                <w:szCs w:val="20"/>
                <w:highlight w:val="green"/>
                <w:lang w:val="fr-FR"/>
              </w:rPr>
              <w:t>&lt;Produit</w:t>
            </w:r>
            <w:proofErr w:type="gramStart"/>
            <w:r w:rsidRPr="00F16B5B">
              <w:rPr>
                <w:rFonts w:ascii="Courier New" w:hAnsi="Courier New" w:cs="Courier New"/>
                <w:color w:val="000000"/>
                <w:sz w:val="20"/>
                <w:szCs w:val="20"/>
                <w:highlight w:val="green"/>
                <w:lang w:val="fr-FR"/>
              </w:rPr>
              <w:t>&gt;(</w:t>
            </w:r>
            <w:proofErr w:type="gramEnd"/>
            <w:r w:rsidRPr="00F16B5B">
              <w:rPr>
                <w:rFonts w:ascii="Courier New" w:hAnsi="Courier New" w:cs="Courier New"/>
                <w:color w:val="000000"/>
                <w:sz w:val="20"/>
                <w:szCs w:val="20"/>
                <w:highlight w:val="green"/>
                <w:lang w:val="fr-FR"/>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lang w:val="fr-FR"/>
              </w:rPr>
              <w:tab/>
            </w:r>
            <w:r w:rsidRPr="00F16B5B">
              <w:rPr>
                <w:rFonts w:ascii="Courier New" w:hAnsi="Courier New" w:cs="Courier New"/>
                <w:color w:val="000000"/>
                <w:sz w:val="20"/>
                <w:szCs w:val="20"/>
                <w:highlight w:val="green"/>
              </w:rPr>
              <w:t>try {</w:t>
            </w:r>
            <w:r w:rsidRPr="00F16B5B">
              <w:rPr>
                <w:rFonts w:ascii="Courier New" w:hAnsi="Courier New" w:cs="Courier New"/>
                <w:color w:val="000000"/>
                <w:sz w:val="20"/>
                <w:szCs w:val="20"/>
                <w:highlight w:val="green"/>
              </w:rPr>
              <w:tab/>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Class.forName</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com.mysql.jdbc.Driver</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xml:space="preserve">Connection </w:t>
            </w:r>
            <w:proofErr w:type="spellStart"/>
            <w:r w:rsidRPr="00F16B5B">
              <w:rPr>
                <w:rFonts w:ascii="Courier New" w:hAnsi="Courier New" w:cs="Courier New"/>
                <w:color w:val="000000"/>
                <w:sz w:val="20"/>
                <w:szCs w:val="20"/>
                <w:highlight w:val="green"/>
              </w:rPr>
              <w:t>cn</w:t>
            </w:r>
            <w:proofErr w:type="spellEnd"/>
            <w:r w:rsidRPr="00F16B5B">
              <w:rPr>
                <w:rFonts w:ascii="Courier New" w:hAnsi="Courier New" w:cs="Courier New"/>
                <w:color w:val="000000"/>
                <w:sz w:val="20"/>
                <w:szCs w:val="20"/>
                <w:highlight w:val="green"/>
              </w:rPr>
              <w:t xml:space="preserve"> = (Connection) DriverManager.getConnection("jdbc:mysql://localhost:3306/gestionproduit","root","");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pr= (</w:t>
            </w:r>
            <w:proofErr w:type="spellStart"/>
            <w:r w:rsidRPr="00F16B5B">
              <w:rPr>
                <w:rFonts w:ascii="Courier New" w:hAnsi="Courier New" w:cs="Courier New"/>
                <w:color w:val="000000"/>
                <w:sz w:val="20"/>
                <w:szCs w:val="20"/>
                <w:highlight w:val="green"/>
              </w:rPr>
              <w:t>PreparedStatement</w:t>
            </w:r>
            <w:proofErr w:type="spellEnd"/>
            <w:r w:rsidRPr="00F16B5B">
              <w:rPr>
                <w:rFonts w:ascii="Courier New" w:hAnsi="Courier New" w:cs="Courier New"/>
                <w:color w:val="000000"/>
                <w:sz w:val="20"/>
                <w:szCs w:val="20"/>
                <w:highlight w:val="green"/>
              </w:rPr>
              <w:t xml:space="preserve">) </w:t>
            </w:r>
            <w:proofErr w:type="spellStart"/>
            <w:r w:rsidRPr="00F16B5B">
              <w:rPr>
                <w:rFonts w:ascii="Courier New" w:hAnsi="Courier New" w:cs="Courier New"/>
                <w:color w:val="000000"/>
                <w:sz w:val="20"/>
                <w:szCs w:val="20"/>
                <w:highlight w:val="green"/>
              </w:rPr>
              <w:t>cn.prepareStatement</w:t>
            </w:r>
            <w:proofErr w:type="spellEnd"/>
            <w:r w:rsidRPr="00F16B5B">
              <w:rPr>
                <w:rFonts w:ascii="Courier New" w:hAnsi="Courier New" w:cs="Courier New"/>
                <w:color w:val="000000"/>
                <w:sz w:val="20"/>
                <w:szCs w:val="20"/>
                <w:highlight w:val="green"/>
              </w:rPr>
              <w:t xml:space="preserve">("SELECT * FROM </w:t>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ResultSet</w:t>
            </w:r>
            <w:proofErr w:type="spellEnd"/>
            <w:r w:rsidRPr="00F16B5B">
              <w:rPr>
                <w:rFonts w:ascii="Courier New" w:hAnsi="Courier New" w:cs="Courier New"/>
                <w:color w:val="000000"/>
                <w:sz w:val="20"/>
                <w:szCs w:val="20"/>
                <w:highlight w:val="green"/>
              </w:rPr>
              <w:t xml:space="preserve"> </w:t>
            </w:r>
            <w:proofErr w:type="spellStart"/>
            <w:r w:rsidRPr="00F16B5B">
              <w:rPr>
                <w:rFonts w:ascii="Courier New" w:hAnsi="Courier New" w:cs="Courier New"/>
                <w:color w:val="000000"/>
                <w:sz w:val="20"/>
                <w:szCs w:val="20"/>
                <w:highlight w:val="green"/>
              </w:rPr>
              <w:t>rs</w:t>
            </w:r>
            <w:proofErr w:type="spellEnd"/>
            <w:r w:rsidRPr="00F16B5B">
              <w:rPr>
                <w:rFonts w:ascii="Courier New" w:hAnsi="Courier New" w:cs="Courier New"/>
                <w:color w:val="000000"/>
                <w:sz w:val="20"/>
                <w:szCs w:val="20"/>
                <w:highlight w:val="green"/>
              </w:rPr>
              <w:t xml:space="preserve">= </w:t>
            </w:r>
            <w:proofErr w:type="spellStart"/>
            <w:r w:rsidRPr="00F16B5B">
              <w:rPr>
                <w:rFonts w:ascii="Courier New" w:hAnsi="Courier New" w:cs="Courier New"/>
                <w:color w:val="000000"/>
                <w:sz w:val="20"/>
                <w:szCs w:val="20"/>
                <w:highlight w:val="green"/>
              </w:rPr>
              <w:t>pr.executeQuery</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while(</w:t>
            </w:r>
            <w:proofErr w:type="spellStart"/>
            <w:r w:rsidRPr="00F16B5B">
              <w:rPr>
                <w:rFonts w:ascii="Courier New" w:hAnsi="Courier New" w:cs="Courier New"/>
                <w:color w:val="000000"/>
                <w:sz w:val="20"/>
                <w:szCs w:val="20"/>
                <w:highlight w:val="green"/>
              </w:rPr>
              <w:t>rs.next</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 xml:space="preserve"> p=new </w:t>
            </w:r>
            <w:proofErr w:type="spellStart"/>
            <w:r w:rsidRPr="00F16B5B">
              <w:rPr>
                <w:rFonts w:ascii="Courier New" w:hAnsi="Courier New" w:cs="Courier New"/>
                <w:color w:val="000000"/>
                <w:sz w:val="20"/>
                <w:szCs w:val="20"/>
                <w:highlight w:val="green"/>
              </w:rPr>
              <w:t>Produit</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p.setId</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rs.getLong</w:t>
            </w:r>
            <w:proofErr w:type="spellEnd"/>
            <w:r w:rsidRPr="00F16B5B">
              <w:rPr>
                <w:rFonts w:ascii="Courier New" w:hAnsi="Courier New" w:cs="Courier New"/>
                <w:color w:val="000000"/>
                <w:sz w:val="20"/>
                <w:szCs w:val="20"/>
                <w:highlight w:val="green"/>
              </w:rPr>
              <w:t>("id"));</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p.setNom</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rs.getString</w:t>
            </w:r>
            <w:proofErr w:type="spellEnd"/>
            <w:r w:rsidRPr="00F16B5B">
              <w:rPr>
                <w:rFonts w:ascii="Courier New" w:hAnsi="Courier New" w:cs="Courier New"/>
                <w:color w:val="000000"/>
                <w:sz w:val="20"/>
                <w:szCs w:val="20"/>
                <w:highlight w:val="green"/>
              </w:rPr>
              <w:t>("nom"));</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r w:rsidRPr="00F16B5B">
              <w:rPr>
                <w:rFonts w:ascii="Courier New" w:hAnsi="Courier New" w:cs="Courier New"/>
                <w:color w:val="000000"/>
                <w:sz w:val="20"/>
                <w:szCs w:val="20"/>
                <w:highlight w:val="green"/>
              </w:rPr>
              <w:t>p.setDesc</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rs.getString</w:t>
            </w:r>
            <w:proofErr w:type="spellEnd"/>
            <w:r w:rsidRPr="00F16B5B">
              <w:rPr>
                <w:rFonts w:ascii="Courier New" w:hAnsi="Courier New" w:cs="Courier New"/>
                <w:color w:val="000000"/>
                <w:sz w:val="20"/>
                <w:szCs w:val="20"/>
                <w:highlight w:val="green"/>
              </w:rPr>
              <w:t>("</w:t>
            </w:r>
            <w:proofErr w:type="spellStart"/>
            <w:r w:rsidRPr="00F16B5B">
              <w:rPr>
                <w:rFonts w:ascii="Courier New" w:hAnsi="Courier New" w:cs="Courier New"/>
                <w:color w:val="000000"/>
                <w:sz w:val="20"/>
                <w:szCs w:val="20"/>
                <w:highlight w:val="green"/>
              </w:rPr>
              <w:t>desc</w:t>
            </w:r>
            <w:proofErr w:type="spellEnd"/>
            <w:r w:rsidRPr="00F16B5B">
              <w:rPr>
                <w:rFonts w:ascii="Courier New" w:hAnsi="Courier New" w:cs="Courier New"/>
                <w:color w:val="000000"/>
                <w:sz w:val="20"/>
                <w:szCs w:val="20"/>
                <w:highlight w:val="green"/>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proofErr w:type="gramStart"/>
            <w:r w:rsidRPr="00F16B5B">
              <w:rPr>
                <w:rFonts w:ascii="Courier New" w:hAnsi="Courier New" w:cs="Courier New"/>
                <w:color w:val="000000"/>
                <w:sz w:val="20"/>
                <w:szCs w:val="20"/>
                <w:highlight w:val="green"/>
                <w:lang w:val="fr-FR"/>
              </w:rPr>
              <w:t>p.setPrix</w:t>
            </w:r>
            <w:proofErr w:type="spellEnd"/>
            <w:r w:rsidRPr="00F16B5B">
              <w:rPr>
                <w:rFonts w:ascii="Courier New" w:hAnsi="Courier New" w:cs="Courier New"/>
                <w:color w:val="000000"/>
                <w:sz w:val="20"/>
                <w:szCs w:val="20"/>
                <w:highlight w:val="green"/>
                <w:lang w:val="fr-FR"/>
              </w:rPr>
              <w:t>(</w:t>
            </w:r>
            <w:proofErr w:type="spellStart"/>
            <w:proofErr w:type="gramEnd"/>
            <w:r w:rsidRPr="00F16B5B">
              <w:rPr>
                <w:rFonts w:ascii="Courier New" w:hAnsi="Courier New" w:cs="Courier New"/>
                <w:color w:val="000000"/>
                <w:sz w:val="20"/>
                <w:szCs w:val="20"/>
                <w:highlight w:val="green"/>
                <w:lang w:val="fr-FR"/>
              </w:rPr>
              <w:t>rs.getInt</w:t>
            </w:r>
            <w:proofErr w:type="spellEnd"/>
            <w:r w:rsidRPr="00F16B5B">
              <w:rPr>
                <w:rFonts w:ascii="Courier New" w:hAnsi="Courier New" w:cs="Courier New"/>
                <w:color w:val="000000"/>
                <w:sz w:val="20"/>
                <w:szCs w:val="20"/>
                <w:highlight w:val="green"/>
                <w:lang w:val="fr-FR"/>
              </w:rPr>
              <w:t>("prix"));</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lang w:val="fr-FR"/>
              </w:rPr>
              <w:tab/>
            </w:r>
            <w:r w:rsidRPr="00F16B5B">
              <w:rPr>
                <w:rFonts w:ascii="Courier New" w:hAnsi="Courier New" w:cs="Courier New"/>
                <w:color w:val="000000"/>
                <w:sz w:val="20"/>
                <w:szCs w:val="20"/>
                <w:highlight w:val="green"/>
                <w:lang w:val="fr-FR"/>
              </w:rPr>
              <w:tab/>
            </w:r>
            <w:proofErr w:type="spellStart"/>
            <w:proofErr w:type="gramStart"/>
            <w:r w:rsidRPr="00F16B5B">
              <w:rPr>
                <w:rFonts w:ascii="Courier New" w:hAnsi="Courier New" w:cs="Courier New"/>
                <w:color w:val="000000"/>
                <w:sz w:val="20"/>
                <w:szCs w:val="20"/>
                <w:highlight w:val="green"/>
                <w:lang w:val="fr-FR"/>
              </w:rPr>
              <w:t>p.setEtat</w:t>
            </w:r>
            <w:proofErr w:type="spellEnd"/>
            <w:r w:rsidRPr="00F16B5B">
              <w:rPr>
                <w:rFonts w:ascii="Courier New" w:hAnsi="Courier New" w:cs="Courier New"/>
                <w:color w:val="000000"/>
                <w:sz w:val="20"/>
                <w:szCs w:val="20"/>
                <w:highlight w:val="green"/>
                <w:lang w:val="fr-FR"/>
              </w:rPr>
              <w:t>(</w:t>
            </w:r>
            <w:proofErr w:type="spellStart"/>
            <w:proofErr w:type="gramEnd"/>
            <w:r w:rsidRPr="00F16B5B">
              <w:rPr>
                <w:rFonts w:ascii="Courier New" w:hAnsi="Courier New" w:cs="Courier New"/>
                <w:color w:val="000000"/>
                <w:sz w:val="20"/>
                <w:szCs w:val="20"/>
                <w:highlight w:val="green"/>
                <w:lang w:val="fr-FR"/>
              </w:rPr>
              <w:t>rs.getInt</w:t>
            </w:r>
            <w:proofErr w:type="spellEnd"/>
            <w:r w:rsidRPr="00F16B5B">
              <w:rPr>
                <w:rFonts w:ascii="Courier New" w:hAnsi="Courier New" w:cs="Courier New"/>
                <w:color w:val="000000"/>
                <w:sz w:val="20"/>
                <w:szCs w:val="20"/>
                <w:highlight w:val="green"/>
                <w:lang w:val="fr-FR"/>
              </w:rPr>
              <w:t>("</w:t>
            </w:r>
            <w:proofErr w:type="spellStart"/>
            <w:r w:rsidRPr="00F16B5B">
              <w:rPr>
                <w:rFonts w:ascii="Courier New" w:hAnsi="Courier New" w:cs="Courier New"/>
                <w:color w:val="000000"/>
                <w:sz w:val="20"/>
                <w:szCs w:val="20"/>
                <w:highlight w:val="green"/>
                <w:lang w:val="fr-FR"/>
              </w:rPr>
              <w:t>etat</w:t>
            </w:r>
            <w:proofErr w:type="spellEnd"/>
            <w:r w:rsidRPr="00F16B5B">
              <w:rPr>
                <w:rFonts w:ascii="Courier New" w:hAnsi="Courier New" w:cs="Courier New"/>
                <w:color w:val="000000"/>
                <w:sz w:val="20"/>
                <w:szCs w:val="20"/>
                <w:highlight w:val="green"/>
                <w:lang w:val="fr-FR"/>
              </w:rPr>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lang w:val="fr-FR"/>
              </w:rPr>
              <w:tab/>
            </w:r>
            <w:r w:rsidRPr="00F16B5B">
              <w:rPr>
                <w:rFonts w:ascii="Courier New" w:hAnsi="Courier New" w:cs="Courier New"/>
                <w:color w:val="000000"/>
                <w:sz w:val="20"/>
                <w:szCs w:val="20"/>
                <w:highlight w:val="green"/>
                <w:lang w:val="fr-FR"/>
              </w:rPr>
              <w:tab/>
            </w:r>
            <w:proofErr w:type="spellStart"/>
            <w:r w:rsidRPr="00F16B5B">
              <w:rPr>
                <w:rFonts w:ascii="Courier New" w:hAnsi="Courier New" w:cs="Courier New"/>
                <w:color w:val="000000"/>
                <w:sz w:val="20"/>
                <w:szCs w:val="20"/>
                <w:highlight w:val="green"/>
              </w:rPr>
              <w:t>listproduit.add</w:t>
            </w:r>
            <w:proofErr w:type="spellEnd"/>
            <w:r w:rsidRPr="00F16B5B">
              <w:rPr>
                <w:rFonts w:ascii="Courier New" w:hAnsi="Courier New" w:cs="Courier New"/>
                <w:color w:val="000000"/>
                <w:sz w:val="20"/>
                <w:szCs w:val="20"/>
                <w:highlight w:val="green"/>
              </w:rPr>
              <w:t>(p);</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tl/>
                <w:lang w:val="fr-FR"/>
              </w:rPr>
            </w:pPr>
            <w:r w:rsidRPr="00F16B5B">
              <w:rPr>
                <w:rFonts w:ascii="Courier New" w:hAnsi="Courier New" w:cs="Courier New"/>
                <w:color w:val="000000"/>
                <w:sz w:val="20"/>
                <w:szCs w:val="20"/>
                <w:highlight w:val="green"/>
              </w:rPr>
              <w:tab/>
              <w:t>}</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tl/>
                <w:lang w:val="fr-FR"/>
              </w:rPr>
            </w:pPr>
            <w:r w:rsidRPr="00F16B5B">
              <w:rPr>
                <w:rFonts w:ascii="Courier New" w:hAnsi="Courier New" w:cs="Courier New"/>
                <w:color w:val="000000"/>
                <w:sz w:val="20"/>
                <w:szCs w:val="20"/>
                <w:highlight w:val="green"/>
              </w:rPr>
              <w:tab/>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t>} catch (Exception e) {</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t>// TODO Auto-generated catch block</w:t>
            </w:r>
          </w:p>
          <w:p w:rsidR="00473922" w:rsidRPr="00F16B5B" w:rsidRDefault="00473922" w:rsidP="00473922">
            <w:pPr>
              <w:autoSpaceDE w:val="0"/>
              <w:autoSpaceDN w:val="0"/>
              <w:bidi w:val="0"/>
              <w:adjustRightInd w:val="0"/>
              <w:rPr>
                <w:rFonts w:ascii="Courier New" w:hAnsi="Courier New" w:cs="Courier New"/>
                <w:color w:val="000000"/>
                <w:sz w:val="20"/>
                <w:szCs w:val="20"/>
                <w:highlight w:val="green"/>
                <w:lang w:val="fr-FR"/>
              </w:rPr>
            </w:pPr>
            <w:r w:rsidRPr="00F16B5B">
              <w:rPr>
                <w:rFonts w:ascii="Courier New" w:hAnsi="Courier New" w:cs="Courier New"/>
                <w:color w:val="000000"/>
                <w:sz w:val="20"/>
                <w:szCs w:val="20"/>
                <w:highlight w:val="green"/>
              </w:rPr>
              <w:tab/>
            </w:r>
            <w:r w:rsidRPr="00F16B5B">
              <w:rPr>
                <w:rFonts w:ascii="Courier New" w:hAnsi="Courier New" w:cs="Courier New"/>
                <w:color w:val="000000"/>
                <w:sz w:val="20"/>
                <w:szCs w:val="20"/>
                <w:highlight w:val="green"/>
              </w:rPr>
              <w:tab/>
            </w:r>
            <w:proofErr w:type="spellStart"/>
            <w:proofErr w:type="gramStart"/>
            <w:r w:rsidRPr="00F16B5B">
              <w:rPr>
                <w:rFonts w:ascii="Courier New" w:hAnsi="Courier New" w:cs="Courier New"/>
                <w:color w:val="000000"/>
                <w:sz w:val="20"/>
                <w:szCs w:val="20"/>
                <w:highlight w:val="green"/>
                <w:lang w:val="fr-FR"/>
              </w:rPr>
              <w:t>e.printStackTrace</w:t>
            </w:r>
            <w:proofErr w:type="spellEnd"/>
            <w:r w:rsidRPr="00F16B5B">
              <w:rPr>
                <w:rFonts w:ascii="Courier New" w:hAnsi="Courier New" w:cs="Courier New"/>
                <w:color w:val="000000"/>
                <w:sz w:val="20"/>
                <w:szCs w:val="20"/>
                <w:highlight w:val="green"/>
                <w:lang w:val="fr-FR"/>
              </w:rPr>
              <w:t>(</w:t>
            </w:r>
            <w:proofErr w:type="gramEnd"/>
            <w:r w:rsidRPr="00F16B5B">
              <w:rPr>
                <w:rFonts w:ascii="Courier New" w:hAnsi="Courier New" w:cs="Courier New"/>
                <w:color w:val="000000"/>
                <w:sz w:val="20"/>
                <w:szCs w:val="20"/>
                <w:highlight w:val="green"/>
                <w:lang w:val="fr-FR"/>
              </w:rPr>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F16B5B">
              <w:rPr>
                <w:rFonts w:ascii="Courier New" w:hAnsi="Courier New" w:cs="Courier New"/>
                <w:color w:val="000000"/>
                <w:sz w:val="20"/>
                <w:szCs w:val="20"/>
                <w:highlight w:val="green"/>
                <w:lang w:val="fr-FR"/>
              </w:rPr>
              <w:tab/>
              <w:t>}</w:t>
            </w:r>
          </w:p>
          <w:p w:rsidR="00473922" w:rsidRPr="00473922" w:rsidRDefault="00473922" w:rsidP="00473922">
            <w:pPr>
              <w:autoSpaceDE w:val="0"/>
              <w:autoSpaceDN w:val="0"/>
              <w:bidi w:val="0"/>
              <w:adjustRightInd w:val="0"/>
              <w:rPr>
                <w:rFonts w:ascii="Courier New" w:hAnsi="Courier New" w:cs="Courier New"/>
                <w:color w:val="000000"/>
                <w:sz w:val="20"/>
                <w:szCs w:val="20"/>
                <w:rtl/>
                <w:lang w:val="fr-FR"/>
              </w:rPr>
            </w:pPr>
            <w:r w:rsidRPr="00473922">
              <w:rPr>
                <w:rFonts w:ascii="Courier New" w:hAnsi="Courier New" w:cs="Courier New"/>
                <w:color w:val="000000"/>
                <w:sz w:val="20"/>
                <w:szCs w:val="20"/>
                <w:lang w:val="fr-FR"/>
              </w:rPr>
              <w:tab/>
            </w:r>
          </w:p>
          <w:p w:rsidR="00473922" w:rsidRP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ab/>
              <w:t xml:space="preserve">return </w:t>
            </w:r>
            <w:proofErr w:type="spellStart"/>
            <w:r w:rsidRPr="00473922">
              <w:rPr>
                <w:rFonts w:ascii="Courier New" w:hAnsi="Courier New" w:cs="Courier New"/>
                <w:color w:val="000000"/>
                <w:sz w:val="20"/>
                <w:szCs w:val="20"/>
                <w:lang w:val="fr-FR"/>
              </w:rPr>
              <w:t>listproduit</w:t>
            </w:r>
            <w:proofErr w:type="spellEnd"/>
            <w:r w:rsidRPr="00473922">
              <w:rPr>
                <w:rFonts w:ascii="Courier New" w:hAnsi="Courier New" w:cs="Courier New"/>
                <w:color w:val="000000"/>
                <w:sz w:val="20"/>
                <w:szCs w:val="20"/>
                <w:lang w:val="fr-FR"/>
              </w:rPr>
              <w:t>;}</w:t>
            </w:r>
          </w:p>
          <w:p w:rsidR="00473922" w:rsidRDefault="00473922" w:rsidP="00473922">
            <w:pPr>
              <w:autoSpaceDE w:val="0"/>
              <w:autoSpaceDN w:val="0"/>
              <w:bidi w:val="0"/>
              <w:adjustRightInd w:val="0"/>
              <w:rPr>
                <w:rFonts w:ascii="Courier New" w:hAnsi="Courier New" w:cs="Courier New"/>
                <w:color w:val="000000"/>
                <w:sz w:val="20"/>
                <w:szCs w:val="20"/>
                <w:lang w:val="fr-FR"/>
              </w:rPr>
            </w:pPr>
            <w:r w:rsidRPr="00473922">
              <w:rPr>
                <w:rFonts w:ascii="Courier New" w:hAnsi="Courier New" w:cs="Courier New"/>
                <w:color w:val="000000"/>
                <w:sz w:val="20"/>
                <w:szCs w:val="20"/>
                <w:lang w:val="fr-FR"/>
              </w:rPr>
              <w:t>}</w:t>
            </w:r>
          </w:p>
        </w:tc>
      </w:tr>
    </w:tbl>
    <w:p w:rsidR="00473922" w:rsidRDefault="00473922" w:rsidP="00473922">
      <w:pPr>
        <w:autoSpaceDE w:val="0"/>
        <w:autoSpaceDN w:val="0"/>
        <w:bidi w:val="0"/>
        <w:adjustRightInd w:val="0"/>
        <w:spacing w:after="0" w:line="240" w:lineRule="auto"/>
        <w:rPr>
          <w:rFonts w:ascii="Courier New" w:hAnsi="Courier New" w:cs="Courier New"/>
          <w:color w:val="000000"/>
          <w:sz w:val="20"/>
          <w:szCs w:val="20"/>
          <w:lang w:val="fr-FR"/>
        </w:rPr>
      </w:pPr>
    </w:p>
    <w:p w:rsidR="00473922" w:rsidRDefault="00473922" w:rsidP="00473922">
      <w:pPr>
        <w:autoSpaceDE w:val="0"/>
        <w:autoSpaceDN w:val="0"/>
        <w:bidi w:val="0"/>
        <w:adjustRightInd w:val="0"/>
        <w:spacing w:after="0" w:line="240" w:lineRule="auto"/>
        <w:rPr>
          <w:rFonts w:ascii="Courier New" w:hAnsi="Courier New" w:cs="Courier New"/>
          <w:color w:val="000000"/>
          <w:sz w:val="20"/>
          <w:szCs w:val="20"/>
          <w:lang w:val="fr-FR"/>
        </w:rPr>
      </w:pPr>
    </w:p>
    <w:p w:rsidR="00473922" w:rsidRPr="002D6882" w:rsidRDefault="00473922" w:rsidP="00473922">
      <w:pPr>
        <w:autoSpaceDE w:val="0"/>
        <w:autoSpaceDN w:val="0"/>
        <w:bidi w:val="0"/>
        <w:adjustRightInd w:val="0"/>
        <w:spacing w:after="0" w:line="240" w:lineRule="auto"/>
        <w:rPr>
          <w:rFonts w:ascii="Courier New" w:hAnsi="Courier New" w:cs="Courier New"/>
          <w:color w:val="000000"/>
          <w:sz w:val="20"/>
          <w:szCs w:val="20"/>
        </w:rPr>
      </w:pPr>
    </w:p>
    <w:p w:rsidR="00D26F00" w:rsidRDefault="00D26F00" w:rsidP="00D26F00">
      <w:pPr>
        <w:autoSpaceDE w:val="0"/>
        <w:autoSpaceDN w:val="0"/>
        <w:bidi w:val="0"/>
        <w:adjustRightInd w:val="0"/>
        <w:spacing w:after="0" w:line="240" w:lineRule="auto"/>
        <w:rPr>
          <w:rFonts w:ascii="Courier New" w:hAnsi="Courier New" w:cs="Courier New"/>
          <w:color w:val="000000"/>
          <w:sz w:val="20"/>
          <w:szCs w:val="20"/>
          <w:lang w:val="fr-FR"/>
        </w:rPr>
      </w:pPr>
      <w:r>
        <w:rPr>
          <w:rFonts w:ascii="Courier New" w:hAnsi="Courier New" w:cs="Courier New"/>
          <w:color w:val="000000"/>
          <w:sz w:val="20"/>
          <w:szCs w:val="20"/>
          <w:lang w:val="fr-FR"/>
        </w:rPr>
        <w:t xml:space="preserve">Note : N'oublier pas d'jouter le driver </w:t>
      </w:r>
      <w:proofErr w:type="spellStart"/>
      <w:r>
        <w:rPr>
          <w:rFonts w:ascii="Courier New" w:hAnsi="Courier New" w:cs="Courier New"/>
          <w:color w:val="000000"/>
          <w:sz w:val="20"/>
          <w:szCs w:val="20"/>
          <w:lang w:val="fr-FR"/>
        </w:rPr>
        <w:t>Msql</w:t>
      </w:r>
      <w:proofErr w:type="spellEnd"/>
      <w:r>
        <w:rPr>
          <w:rFonts w:ascii="Courier New" w:hAnsi="Courier New" w:cs="Courier New"/>
          <w:color w:val="000000"/>
          <w:sz w:val="20"/>
          <w:szCs w:val="20"/>
          <w:lang w:val="fr-FR"/>
        </w:rPr>
        <w:t xml:space="preserve"> ou Oracle dans le répertoire lib de </w:t>
      </w:r>
      <w:proofErr w:type="spellStart"/>
      <w:r>
        <w:rPr>
          <w:rFonts w:ascii="Courier New" w:hAnsi="Courier New" w:cs="Courier New"/>
          <w:color w:val="000000"/>
          <w:sz w:val="20"/>
          <w:szCs w:val="20"/>
          <w:lang w:val="fr-FR"/>
        </w:rPr>
        <w:t>tomcat</w:t>
      </w:r>
      <w:proofErr w:type="spellEnd"/>
    </w:p>
    <w:sectPr w:rsidR="00D26F00" w:rsidSect="0047392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CE3" w:rsidRDefault="00F12CE3" w:rsidP="00320A04">
      <w:pPr>
        <w:spacing w:after="0" w:line="240" w:lineRule="auto"/>
      </w:pPr>
      <w:r>
        <w:separator/>
      </w:r>
    </w:p>
  </w:endnote>
  <w:endnote w:type="continuationSeparator" w:id="0">
    <w:p w:rsidR="00F12CE3" w:rsidRDefault="00F12CE3" w:rsidP="00320A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4713699"/>
      <w:docPartObj>
        <w:docPartGallery w:val="Page Numbers (Bottom of Page)"/>
        <w:docPartUnique/>
      </w:docPartObj>
    </w:sdtPr>
    <w:sdtContent>
      <w:p w:rsidR="00F87AE7" w:rsidRDefault="00B15080">
        <w:pPr>
          <w:pStyle w:val="Pieddepage"/>
        </w:pPr>
        <w:fldSimple w:instr=" PAGE   \* MERGEFORMAT ">
          <w:r w:rsidR="004F42AF">
            <w:rPr>
              <w:noProof/>
              <w:rtl/>
            </w:rPr>
            <w:t>8</w:t>
          </w:r>
        </w:fldSimple>
      </w:p>
    </w:sdtContent>
  </w:sdt>
  <w:p w:rsidR="00F87AE7" w:rsidRDefault="00F87AE7">
    <w:pPr>
      <w:pStyle w:val="Pieddepage"/>
      <w:rPr>
        <w:lang w:bidi="ar-M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CE3" w:rsidRDefault="00F12CE3" w:rsidP="00320A04">
      <w:pPr>
        <w:spacing w:after="0" w:line="240" w:lineRule="auto"/>
      </w:pPr>
      <w:r>
        <w:separator/>
      </w:r>
    </w:p>
  </w:footnote>
  <w:footnote w:type="continuationSeparator" w:id="0">
    <w:p w:rsidR="00F12CE3" w:rsidRDefault="00F12CE3" w:rsidP="00320A0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73922"/>
    <w:rsid w:val="0002782A"/>
    <w:rsid w:val="000632C2"/>
    <w:rsid w:val="00076EE4"/>
    <w:rsid w:val="000B5B41"/>
    <w:rsid w:val="000C76E3"/>
    <w:rsid w:val="000D67E2"/>
    <w:rsid w:val="0011107F"/>
    <w:rsid w:val="001527A5"/>
    <w:rsid w:val="00171059"/>
    <w:rsid w:val="001C56A8"/>
    <w:rsid w:val="002D6882"/>
    <w:rsid w:val="002F6F9C"/>
    <w:rsid w:val="00320A04"/>
    <w:rsid w:val="003F0839"/>
    <w:rsid w:val="003F3872"/>
    <w:rsid w:val="00401A2A"/>
    <w:rsid w:val="00465C11"/>
    <w:rsid w:val="00473922"/>
    <w:rsid w:val="004819EE"/>
    <w:rsid w:val="004E4982"/>
    <w:rsid w:val="004F42AF"/>
    <w:rsid w:val="00513075"/>
    <w:rsid w:val="00534351"/>
    <w:rsid w:val="005704B0"/>
    <w:rsid w:val="005D462C"/>
    <w:rsid w:val="006228E4"/>
    <w:rsid w:val="00622B4C"/>
    <w:rsid w:val="00695749"/>
    <w:rsid w:val="007208A2"/>
    <w:rsid w:val="0072205D"/>
    <w:rsid w:val="007F7EB1"/>
    <w:rsid w:val="00806F38"/>
    <w:rsid w:val="00833211"/>
    <w:rsid w:val="00836606"/>
    <w:rsid w:val="008C7071"/>
    <w:rsid w:val="00944A60"/>
    <w:rsid w:val="00965EDF"/>
    <w:rsid w:val="009B7CCA"/>
    <w:rsid w:val="009E4B68"/>
    <w:rsid w:val="00A14631"/>
    <w:rsid w:val="00A5477A"/>
    <w:rsid w:val="00AB04BE"/>
    <w:rsid w:val="00AB7057"/>
    <w:rsid w:val="00AE7676"/>
    <w:rsid w:val="00B15080"/>
    <w:rsid w:val="00B71F46"/>
    <w:rsid w:val="00BB033B"/>
    <w:rsid w:val="00BB6F1A"/>
    <w:rsid w:val="00BE0C86"/>
    <w:rsid w:val="00C64F1E"/>
    <w:rsid w:val="00CA0429"/>
    <w:rsid w:val="00CD2069"/>
    <w:rsid w:val="00CF3867"/>
    <w:rsid w:val="00D05C72"/>
    <w:rsid w:val="00D22EFD"/>
    <w:rsid w:val="00D26F00"/>
    <w:rsid w:val="00D47E76"/>
    <w:rsid w:val="00D5719E"/>
    <w:rsid w:val="00D721B6"/>
    <w:rsid w:val="00DD0C4A"/>
    <w:rsid w:val="00E0160A"/>
    <w:rsid w:val="00EE0FF2"/>
    <w:rsid w:val="00F12CE3"/>
    <w:rsid w:val="00F16B5B"/>
    <w:rsid w:val="00F3491D"/>
    <w:rsid w:val="00F579C2"/>
    <w:rsid w:val="00F72375"/>
    <w:rsid w:val="00F87AE7"/>
    <w:rsid w:val="00F96CB3"/>
    <w:rsid w:val="00FA7F6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872"/>
    <w:pPr>
      <w:bidi/>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739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922"/>
    <w:rPr>
      <w:rFonts w:ascii="Tahoma" w:hAnsi="Tahoma" w:cs="Tahoma"/>
      <w:sz w:val="16"/>
      <w:szCs w:val="16"/>
    </w:rPr>
  </w:style>
  <w:style w:type="table" w:styleId="Grilledutableau">
    <w:name w:val="Table Grid"/>
    <w:basedOn w:val="TableauNormal"/>
    <w:uiPriority w:val="59"/>
    <w:rsid w:val="004739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320A0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0A04"/>
  </w:style>
  <w:style w:type="paragraph" w:styleId="Pieddepage">
    <w:name w:val="footer"/>
    <w:basedOn w:val="Normal"/>
    <w:link w:val="PieddepageCar"/>
    <w:uiPriority w:val="99"/>
    <w:unhideWhenUsed/>
    <w:rsid w:val="00320A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A04"/>
  </w:style>
  <w:style w:type="character" w:styleId="Textedelespacerserv">
    <w:name w:val="Placeholder Text"/>
    <w:basedOn w:val="Policepardfaut"/>
    <w:uiPriority w:val="99"/>
    <w:semiHidden/>
    <w:rsid w:val="00BE0C8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4AB32A-48BB-495C-8E72-7B361F06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2577</Words>
  <Characters>14691</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karim</cp:lastModifiedBy>
  <cp:revision>2</cp:revision>
  <dcterms:created xsi:type="dcterms:W3CDTF">2017-09-28T10:49:00Z</dcterms:created>
  <dcterms:modified xsi:type="dcterms:W3CDTF">2017-09-28T10:49:00Z</dcterms:modified>
</cp:coreProperties>
</file>